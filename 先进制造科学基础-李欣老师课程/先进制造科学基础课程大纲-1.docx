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B3" w:rsidRPr="00F774B8" w:rsidRDefault="00D342B3" w:rsidP="00275A03">
      <w:pPr>
        <w:rPr>
          <w:rFonts w:ascii="黑体" w:eastAsia="黑体" w:hAnsi="黑体"/>
          <w:b/>
          <w:color w:val="000000"/>
          <w:sz w:val="32"/>
          <w:szCs w:val="32"/>
        </w:rPr>
      </w:pPr>
      <w:r w:rsidRPr="00F774B8">
        <w:rPr>
          <w:rFonts w:ascii="黑体" w:eastAsia="黑体" w:hAnsi="黑体" w:hint="eastAsia"/>
          <w:b/>
          <w:color w:val="000000"/>
          <w:sz w:val="32"/>
          <w:szCs w:val="32"/>
        </w:rPr>
        <w:t>先进制造科学基础课程题纲</w:t>
      </w:r>
    </w:p>
    <w:p w:rsidR="003D356B" w:rsidRPr="00F774B8" w:rsidRDefault="003D356B" w:rsidP="00275A03">
      <w:pPr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>0 绪论</w:t>
      </w:r>
      <w:r w:rsidR="00E301BF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（王西彬）</w:t>
      </w:r>
    </w:p>
    <w:p w:rsidR="00275A03" w:rsidRPr="00F774B8" w:rsidRDefault="00275A03" w:rsidP="00275A03">
      <w:pPr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/>
          <w:b/>
          <w:color w:val="000000"/>
          <w:sz w:val="28"/>
          <w:szCs w:val="28"/>
        </w:rPr>
        <w:t xml:space="preserve">1 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制造信息理论 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（刘检华）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                                                     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1.1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制造信息原理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1.2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制造信息获取与传递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1.3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制造信息的利用和知识化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1.4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信息的统计度量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1.5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连续信源和波形信道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1.6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信息论方法在制造过程信号处理中的应用</w:t>
      </w:r>
    </w:p>
    <w:p w:rsidR="00275A03" w:rsidRPr="00F774B8" w:rsidRDefault="00275A03" w:rsidP="00275A03">
      <w:pPr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tab/>
      </w:r>
      <w:r w:rsidRPr="00F774B8">
        <w:rPr>
          <w:rFonts w:ascii="仿宋" w:eastAsia="仿宋" w:hAnsi="仿宋"/>
          <w:b/>
          <w:color w:val="000000"/>
          <w:sz w:val="28"/>
          <w:szCs w:val="28"/>
        </w:rPr>
        <w:t xml:space="preserve">2 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>物理场理论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</w:t>
      </w:r>
      <w:r w:rsidR="00367B94" w:rsidRPr="00F774B8">
        <w:rPr>
          <w:rFonts w:ascii="仿宋" w:eastAsia="仿宋" w:hAnsi="仿宋" w:hint="eastAsia"/>
          <w:b/>
          <w:color w:val="000000"/>
          <w:sz w:val="28"/>
          <w:szCs w:val="28"/>
        </w:rPr>
        <w:t>徐春广、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李欣）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                                                        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2.1 </w:t>
      </w:r>
      <w:r w:rsidRPr="00F774B8">
        <w:rPr>
          <w:rFonts w:ascii="仿宋" w:eastAsia="仿宋" w:hAnsi="仿宋" w:hint="eastAsia"/>
          <w:sz w:val="28"/>
          <w:szCs w:val="28"/>
        </w:rPr>
        <w:t>场论的数学基础及耗散场的基本特性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2.2 </w:t>
      </w:r>
      <w:r w:rsidRPr="00F774B8">
        <w:rPr>
          <w:rFonts w:ascii="仿宋" w:eastAsia="仿宋" w:hAnsi="仿宋" w:hint="eastAsia"/>
          <w:sz w:val="28"/>
          <w:szCs w:val="28"/>
        </w:rPr>
        <w:t>机械声场特性与波导理论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2.3 </w:t>
      </w:r>
      <w:r w:rsidRPr="00F774B8">
        <w:rPr>
          <w:rFonts w:ascii="仿宋" w:eastAsia="仿宋" w:hAnsi="仿宋" w:hint="eastAsia"/>
          <w:sz w:val="28"/>
          <w:szCs w:val="28"/>
        </w:rPr>
        <w:t>机械高速面热源的热传导及其温度场特性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  <w:highlight w:val="green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2.4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激光</w:t>
      </w:r>
      <w:proofErr w:type="gramStart"/>
      <w:r w:rsidRPr="00F774B8">
        <w:rPr>
          <w:rFonts w:ascii="仿宋" w:eastAsia="仿宋" w:hAnsi="仿宋" w:hint="eastAsia"/>
          <w:sz w:val="28"/>
          <w:szCs w:val="28"/>
          <w:highlight w:val="green"/>
        </w:rPr>
        <w:t>光</w:t>
      </w:r>
      <w:proofErr w:type="gramEnd"/>
      <w:r w:rsidRPr="00F774B8">
        <w:rPr>
          <w:rFonts w:ascii="仿宋" w:eastAsia="仿宋" w:hAnsi="仿宋" w:hint="eastAsia"/>
          <w:sz w:val="28"/>
          <w:szCs w:val="28"/>
          <w:highlight w:val="green"/>
        </w:rPr>
        <w:t>场理论</w:t>
      </w:r>
      <w:ins w:id="0" w:author="ZuoPei" w:date="2019-07-11T16:00:00Z">
        <w:r w:rsidR="00942306">
          <w:rPr>
            <w:rFonts w:ascii="仿宋" w:eastAsia="仿宋" w:hAnsi="仿宋" w:hint="eastAsia"/>
            <w:sz w:val="28"/>
            <w:szCs w:val="28"/>
            <w:highlight w:val="green"/>
          </w:rPr>
          <w:t>（一万字）</w:t>
        </w:r>
      </w:ins>
    </w:p>
    <w:p w:rsidR="00036A53" w:rsidRPr="00A15BA2" w:rsidRDefault="00036A53" w:rsidP="00275A03">
      <w:pPr>
        <w:ind w:left="850" w:firstLine="410"/>
        <w:rPr>
          <w:ins w:id="1" w:author="ZuoPei" w:date="2019-07-11T15:43:00Z"/>
          <w:rFonts w:ascii="仿宋" w:eastAsia="仿宋" w:hAnsi="仿宋" w:hint="eastAsia"/>
          <w:sz w:val="28"/>
          <w:szCs w:val="28"/>
          <w:rPrChange w:id="2" w:author="ZuoPei" w:date="2019-07-11T15:48:00Z">
            <w:rPr>
              <w:ins w:id="3" w:author="ZuoPei" w:date="2019-07-11T15:43:00Z"/>
              <w:rFonts w:ascii="仿宋" w:eastAsia="仿宋" w:hAnsi="仿宋" w:hint="eastAsia"/>
              <w:sz w:val="28"/>
              <w:szCs w:val="28"/>
              <w:highlight w:val="green"/>
            </w:rPr>
          </w:rPrChange>
        </w:rPr>
      </w:pPr>
      <w:ins w:id="4" w:author="ZuoPei" w:date="2019-07-11T15:37:00Z">
        <w:r w:rsidRPr="00A15BA2">
          <w:rPr>
            <w:rFonts w:ascii="仿宋" w:eastAsia="仿宋" w:hAnsi="仿宋" w:hint="eastAsia"/>
            <w:sz w:val="28"/>
            <w:szCs w:val="28"/>
            <w:rPrChange w:id="5" w:author="ZuoPei" w:date="2019-07-11T15:48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 xml:space="preserve">2.4.1 </w:t>
        </w:r>
      </w:ins>
      <w:ins w:id="6" w:author="ZuoPei" w:date="2019-07-11T15:38:00Z">
        <w:r w:rsidR="00A15BA2" w:rsidRPr="00A15BA2">
          <w:rPr>
            <w:rFonts w:ascii="仿宋" w:eastAsia="仿宋" w:hAnsi="仿宋" w:hint="eastAsia"/>
            <w:sz w:val="28"/>
            <w:szCs w:val="28"/>
            <w:rPrChange w:id="7" w:author="ZuoPei" w:date="2019-07-11T15:48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>激光</w:t>
        </w:r>
      </w:ins>
      <w:ins w:id="8" w:author="ZuoPei" w:date="2019-07-11T15:42:00Z">
        <w:r w:rsidR="00A15BA2" w:rsidRPr="00A15BA2">
          <w:rPr>
            <w:rFonts w:ascii="仿宋" w:eastAsia="仿宋" w:hAnsi="仿宋" w:hint="eastAsia"/>
            <w:sz w:val="28"/>
            <w:szCs w:val="28"/>
            <w:rPrChange w:id="9" w:author="ZuoPei" w:date="2019-07-11T15:48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>与激光器</w:t>
        </w:r>
      </w:ins>
      <w:ins w:id="10" w:author="ZuoPei" w:date="2019-07-11T16:00:00Z">
        <w:r w:rsidR="00942306">
          <w:rPr>
            <w:rFonts w:ascii="仿宋" w:eastAsia="仿宋" w:hAnsi="仿宋" w:hint="eastAsia"/>
            <w:sz w:val="28"/>
            <w:szCs w:val="28"/>
          </w:rPr>
          <w:t>（</w:t>
        </w:r>
      </w:ins>
      <w:ins w:id="11" w:author="ZuoPei" w:date="2019-07-11T16:01:00Z">
        <w:r w:rsidR="00942306">
          <w:rPr>
            <w:rFonts w:ascii="仿宋" w:eastAsia="仿宋" w:hAnsi="仿宋" w:hint="eastAsia"/>
            <w:sz w:val="28"/>
            <w:szCs w:val="28"/>
          </w:rPr>
          <w:t>2000字</w:t>
        </w:r>
      </w:ins>
      <w:ins w:id="12" w:author="ZuoPei" w:date="2019-07-11T16:00:00Z">
        <w:r w:rsidR="00942306">
          <w:rPr>
            <w:rFonts w:ascii="仿宋" w:eastAsia="仿宋" w:hAnsi="仿宋" w:hint="eastAsia"/>
            <w:sz w:val="28"/>
            <w:szCs w:val="28"/>
          </w:rPr>
          <w:t>）</w:t>
        </w:r>
      </w:ins>
    </w:p>
    <w:p w:rsidR="00A15BA2" w:rsidRPr="00A15BA2" w:rsidRDefault="00A15BA2" w:rsidP="00A15BA2">
      <w:pPr>
        <w:ind w:left="850" w:firstLine="410"/>
        <w:rPr>
          <w:ins w:id="13" w:author="ZuoPei" w:date="2019-07-11T15:44:00Z"/>
          <w:rFonts w:ascii="仿宋" w:eastAsia="仿宋" w:hAnsi="仿宋"/>
          <w:b/>
          <w:bCs/>
          <w:sz w:val="28"/>
          <w:szCs w:val="28"/>
          <w:rPrChange w:id="14" w:author="ZuoPei" w:date="2019-07-11T15:48:00Z">
            <w:rPr>
              <w:ins w:id="15" w:author="ZuoPei" w:date="2019-07-11T15:44:00Z"/>
              <w:rFonts w:ascii="仿宋" w:eastAsia="仿宋" w:hAnsi="仿宋"/>
              <w:b/>
              <w:bCs/>
              <w:sz w:val="28"/>
              <w:szCs w:val="28"/>
              <w:highlight w:val="green"/>
            </w:rPr>
          </w:rPrChange>
        </w:rPr>
      </w:pPr>
      <w:ins w:id="16" w:author="ZuoPei" w:date="2019-07-11T15:43:00Z">
        <w:r w:rsidRPr="00A15BA2">
          <w:rPr>
            <w:rFonts w:ascii="仿宋" w:eastAsia="仿宋" w:hAnsi="仿宋" w:hint="eastAsia"/>
            <w:sz w:val="28"/>
            <w:szCs w:val="28"/>
            <w:rPrChange w:id="17" w:author="ZuoPei" w:date="2019-07-11T15:48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>2.4.2 激光加工（</w:t>
        </w:r>
      </w:ins>
      <w:ins w:id="18" w:author="ZuoPei" w:date="2019-07-11T16:01:00Z">
        <w:r w:rsidR="00942306">
          <w:rPr>
            <w:rFonts w:ascii="仿宋" w:eastAsia="仿宋" w:hAnsi="仿宋" w:hint="eastAsia"/>
            <w:sz w:val="28"/>
            <w:szCs w:val="28"/>
          </w:rPr>
          <w:t>2000字</w:t>
        </w:r>
      </w:ins>
      <w:ins w:id="19" w:author="ZuoPei" w:date="2019-07-11T15:43:00Z">
        <w:r w:rsidRPr="00A15BA2">
          <w:rPr>
            <w:rFonts w:ascii="仿宋" w:eastAsia="仿宋" w:hAnsi="仿宋" w:hint="eastAsia"/>
            <w:sz w:val="28"/>
            <w:szCs w:val="28"/>
            <w:rPrChange w:id="20" w:author="ZuoPei" w:date="2019-07-11T15:48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>对比</w:t>
        </w:r>
      </w:ins>
      <w:ins w:id="21" w:author="ZuoPei" w:date="2019-07-11T15:44:00Z">
        <w:r w:rsidRPr="00A15BA2">
          <w:rPr>
            <w:rFonts w:ascii="仿宋" w:eastAsia="仿宋" w:hAnsi="仿宋" w:hint="eastAsia"/>
            <w:sz w:val="28"/>
            <w:szCs w:val="28"/>
            <w:rPrChange w:id="22" w:author="ZuoPei" w:date="2019-07-11T15:48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>电子束、离子束</w:t>
        </w:r>
      </w:ins>
      <w:ins w:id="23" w:author="ZuoPei" w:date="2019-07-11T15:43:00Z">
        <w:r w:rsidRPr="00A15BA2">
          <w:rPr>
            <w:rFonts w:ascii="仿宋" w:eastAsia="仿宋" w:hAnsi="仿宋" w:hint="eastAsia"/>
            <w:sz w:val="28"/>
            <w:szCs w:val="28"/>
            <w:rPrChange w:id="24" w:author="ZuoPei" w:date="2019-07-11T15:48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>）</w:t>
        </w:r>
      </w:ins>
      <w:ins w:id="25" w:author="ZuoPei" w:date="2019-07-11T15:44:00Z">
        <w:r w:rsidRPr="00A15BA2">
          <w:rPr>
            <w:rFonts w:ascii="仿宋" w:eastAsia="仿宋" w:hAnsi="仿宋" w:hint="eastAsia"/>
            <w:b/>
            <w:bCs/>
            <w:sz w:val="28"/>
            <w:szCs w:val="28"/>
            <w:rPrChange w:id="26" w:author="ZuoPei" w:date="2019-07-11T15:48:00Z">
              <w:rPr>
                <w:rFonts w:ascii="仿宋" w:eastAsia="仿宋" w:hAnsi="仿宋" w:hint="eastAsia"/>
                <w:b/>
                <w:bCs/>
                <w:sz w:val="28"/>
                <w:szCs w:val="28"/>
                <w:highlight w:val="green"/>
              </w:rPr>
            </w:rPrChange>
          </w:rPr>
          <w:t>激光辅助纳米压印、激光近场加工</w:t>
        </w:r>
      </w:ins>
      <w:ins w:id="27" w:author="ZuoPei" w:date="2019-07-11T15:46:00Z">
        <w:r w:rsidRPr="00A15BA2">
          <w:rPr>
            <w:rFonts w:ascii="仿宋" w:eastAsia="仿宋" w:hAnsi="仿宋" w:hint="eastAsia"/>
            <w:b/>
            <w:bCs/>
            <w:sz w:val="28"/>
            <w:szCs w:val="28"/>
            <w:rPrChange w:id="28" w:author="ZuoPei" w:date="2019-07-11T15:48:00Z">
              <w:rPr>
                <w:rFonts w:ascii="仿宋" w:eastAsia="仿宋" w:hAnsi="仿宋" w:hint="eastAsia"/>
                <w:b/>
                <w:bCs/>
                <w:sz w:val="28"/>
                <w:szCs w:val="28"/>
                <w:highlight w:val="green"/>
              </w:rPr>
            </w:rPrChange>
          </w:rPr>
          <w:t>、超快激光               综述类</w:t>
        </w:r>
      </w:ins>
    </w:p>
    <w:p w:rsidR="00A15BA2" w:rsidRPr="00BE70FF" w:rsidRDefault="00A15BA2" w:rsidP="00A15BA2">
      <w:pPr>
        <w:ind w:left="850" w:firstLine="410"/>
        <w:rPr>
          <w:ins w:id="29" w:author="ZuoPei" w:date="2019-07-11T15:44:00Z"/>
          <w:rFonts w:ascii="仿宋" w:eastAsia="仿宋" w:hAnsi="仿宋"/>
          <w:sz w:val="28"/>
          <w:szCs w:val="28"/>
          <w:rPrChange w:id="30" w:author="ZuoPei" w:date="2019-07-11T15:49:00Z">
            <w:rPr>
              <w:ins w:id="31" w:author="ZuoPei" w:date="2019-07-11T15:44:00Z"/>
              <w:rFonts w:ascii="仿宋" w:eastAsia="仿宋" w:hAnsi="仿宋"/>
              <w:sz w:val="28"/>
              <w:szCs w:val="28"/>
              <w:highlight w:val="green"/>
            </w:rPr>
          </w:rPrChange>
        </w:rPr>
      </w:pPr>
      <w:ins w:id="32" w:author="ZuoPei" w:date="2019-07-11T15:45:00Z">
        <w:r w:rsidRPr="00BE70FF">
          <w:rPr>
            <w:rFonts w:ascii="仿宋" w:eastAsia="仿宋" w:hAnsi="仿宋" w:hint="eastAsia"/>
            <w:sz w:val="28"/>
            <w:szCs w:val="28"/>
            <w:rPrChange w:id="33" w:author="ZuoPei" w:date="2019-07-11T15:49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 xml:space="preserve">2.4.3 </w:t>
        </w:r>
      </w:ins>
      <w:ins w:id="34" w:author="ZuoPei" w:date="2019-07-11T15:58:00Z">
        <w:r w:rsidR="00BE70FF">
          <w:rPr>
            <w:rFonts w:ascii="仿宋" w:eastAsia="仿宋" w:hAnsi="仿宋" w:hint="eastAsia"/>
            <w:sz w:val="28"/>
            <w:szCs w:val="28"/>
          </w:rPr>
          <w:t>超快</w:t>
        </w:r>
      </w:ins>
      <w:ins w:id="35" w:author="ZuoPei" w:date="2019-07-11T15:45:00Z">
        <w:r w:rsidRPr="00BE70FF">
          <w:rPr>
            <w:rFonts w:ascii="仿宋" w:eastAsia="仿宋" w:hAnsi="仿宋" w:hint="eastAsia"/>
            <w:sz w:val="28"/>
            <w:szCs w:val="28"/>
            <w:rPrChange w:id="36" w:author="ZuoPei" w:date="2019-07-11T15:49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>激光与材料相互作用</w:t>
        </w:r>
      </w:ins>
    </w:p>
    <w:p w:rsidR="00BE70FF" w:rsidRDefault="00A15BA2" w:rsidP="00275A03">
      <w:pPr>
        <w:ind w:left="850" w:firstLine="410"/>
        <w:rPr>
          <w:ins w:id="37" w:author="ZuoPei" w:date="2019-07-11T15:58:00Z"/>
          <w:rFonts w:ascii="仿宋" w:eastAsia="仿宋" w:hAnsi="仿宋" w:hint="eastAsia"/>
          <w:sz w:val="28"/>
          <w:szCs w:val="28"/>
        </w:rPr>
      </w:pPr>
      <w:ins w:id="38" w:author="ZuoPei" w:date="2019-07-11T15:48:00Z">
        <w:r w:rsidRPr="00BE70FF">
          <w:rPr>
            <w:rFonts w:ascii="仿宋" w:eastAsia="仿宋" w:hAnsi="仿宋" w:hint="eastAsia"/>
            <w:sz w:val="28"/>
            <w:szCs w:val="28"/>
            <w:rPrChange w:id="39" w:author="ZuoPei" w:date="2019-07-11T15:49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 xml:space="preserve">     </w:t>
        </w:r>
      </w:ins>
      <w:ins w:id="40" w:author="ZuoPei" w:date="2019-07-11T15:54:00Z">
        <w:r w:rsidR="00BE70FF">
          <w:rPr>
            <w:rFonts w:ascii="仿宋" w:eastAsia="仿宋" w:hAnsi="仿宋" w:hint="eastAsia"/>
            <w:sz w:val="28"/>
            <w:szCs w:val="28"/>
          </w:rPr>
          <w:t xml:space="preserve"> </w:t>
        </w:r>
      </w:ins>
      <w:ins w:id="41" w:author="ZuoPei" w:date="2019-07-11T15:58:00Z">
        <w:r w:rsidR="00BE70FF">
          <w:rPr>
            <w:rFonts w:ascii="仿宋" w:eastAsia="仿宋" w:hAnsi="仿宋" w:hint="eastAsia"/>
            <w:sz w:val="28"/>
            <w:szCs w:val="28"/>
          </w:rPr>
          <w:t>2.4.3.1超快</w:t>
        </w:r>
      </w:ins>
      <w:ins w:id="42" w:author="ZuoPei" w:date="2019-07-11T15:57:00Z">
        <w:r w:rsidR="00BE70FF">
          <w:rPr>
            <w:rFonts w:ascii="仿宋" w:eastAsia="仿宋" w:hAnsi="仿宋" w:hint="eastAsia"/>
            <w:sz w:val="28"/>
            <w:szCs w:val="28"/>
          </w:rPr>
          <w:t>激光与金属</w:t>
        </w:r>
      </w:ins>
      <w:ins w:id="43" w:author="ZuoPei" w:date="2019-07-11T15:58:00Z">
        <w:r w:rsidR="00BE70FF">
          <w:rPr>
            <w:rFonts w:ascii="仿宋" w:eastAsia="仿宋" w:hAnsi="仿宋" w:hint="eastAsia"/>
            <w:sz w:val="28"/>
            <w:szCs w:val="28"/>
          </w:rPr>
          <w:t>相互作用</w:t>
        </w:r>
      </w:ins>
      <w:ins w:id="44" w:author="ZuoPei" w:date="2019-07-11T16:01:00Z">
        <w:r w:rsidR="00942306">
          <w:rPr>
            <w:rFonts w:ascii="仿宋" w:eastAsia="仿宋" w:hAnsi="仿宋" w:hint="eastAsia"/>
            <w:sz w:val="28"/>
            <w:szCs w:val="28"/>
          </w:rPr>
          <w:t>（2000字）</w:t>
        </w:r>
      </w:ins>
    </w:p>
    <w:p w:rsidR="00BE70FF" w:rsidRDefault="00942306" w:rsidP="00275A03">
      <w:pPr>
        <w:ind w:left="850" w:firstLine="410"/>
        <w:rPr>
          <w:ins w:id="45" w:author="ZuoPei" w:date="2019-07-11T15:54:00Z"/>
          <w:rFonts w:ascii="仿宋" w:eastAsia="仿宋" w:hAnsi="仿宋" w:hint="eastAsia"/>
          <w:sz w:val="28"/>
          <w:szCs w:val="28"/>
        </w:rPr>
      </w:pPr>
      <w:ins w:id="46" w:author="ZuoPei" w:date="2019-07-11T15:58:00Z">
        <w:r>
          <w:rPr>
            <w:rFonts w:ascii="仿宋" w:eastAsia="仿宋" w:hAnsi="仿宋" w:hint="eastAsia"/>
            <w:sz w:val="28"/>
            <w:szCs w:val="28"/>
          </w:rPr>
          <w:t xml:space="preserve">      </w:t>
        </w:r>
        <w:r w:rsidR="00BE70FF">
          <w:rPr>
            <w:rFonts w:ascii="仿宋" w:eastAsia="仿宋" w:hAnsi="仿宋" w:hint="eastAsia"/>
            <w:sz w:val="28"/>
            <w:szCs w:val="28"/>
          </w:rPr>
          <w:t>2.4.3</w:t>
        </w:r>
      </w:ins>
      <w:ins w:id="47" w:author="ZuoPei" w:date="2019-07-11T15:59:00Z">
        <w:r>
          <w:rPr>
            <w:rFonts w:ascii="仿宋" w:eastAsia="仿宋" w:hAnsi="仿宋" w:hint="eastAsia"/>
            <w:sz w:val="28"/>
            <w:szCs w:val="28"/>
          </w:rPr>
          <w:t>.</w:t>
        </w:r>
      </w:ins>
      <w:ins w:id="48" w:author="ZuoPei" w:date="2019-07-11T15:58:00Z">
        <w:r w:rsidR="00BE70FF">
          <w:rPr>
            <w:rFonts w:ascii="仿宋" w:eastAsia="仿宋" w:hAnsi="仿宋" w:hint="eastAsia"/>
            <w:sz w:val="28"/>
            <w:szCs w:val="28"/>
          </w:rPr>
          <w:t>2超快激光与非金属相互作用</w:t>
        </w:r>
      </w:ins>
      <w:ins w:id="49" w:author="ZuoPei" w:date="2019-07-11T16:01:00Z">
        <w:r>
          <w:rPr>
            <w:rFonts w:ascii="仿宋" w:eastAsia="仿宋" w:hAnsi="仿宋" w:hint="eastAsia"/>
            <w:sz w:val="28"/>
            <w:szCs w:val="28"/>
          </w:rPr>
          <w:t>（2000字）</w:t>
        </w:r>
      </w:ins>
    </w:p>
    <w:p w:rsidR="00BE70FF" w:rsidRDefault="00BE70FF" w:rsidP="00275A03">
      <w:pPr>
        <w:ind w:left="850" w:firstLine="410"/>
        <w:rPr>
          <w:ins w:id="50" w:author="ZuoPei" w:date="2019-07-11T15:54:00Z"/>
          <w:rFonts w:ascii="仿宋" w:eastAsia="仿宋" w:hAnsi="仿宋" w:hint="eastAsia"/>
          <w:sz w:val="28"/>
          <w:szCs w:val="28"/>
        </w:rPr>
      </w:pPr>
    </w:p>
    <w:p w:rsidR="00BE70FF" w:rsidRDefault="00BE70FF" w:rsidP="00BE70FF">
      <w:pPr>
        <w:rPr>
          <w:ins w:id="51" w:author="ZuoPei" w:date="2019-07-11T15:54:00Z"/>
          <w:rFonts w:ascii="仿宋" w:eastAsia="仿宋" w:hAnsi="仿宋" w:hint="eastAsia"/>
          <w:sz w:val="28"/>
          <w:szCs w:val="28"/>
        </w:rPr>
        <w:pPrChange w:id="52" w:author="ZuoPei" w:date="2019-07-11T15:58:00Z">
          <w:pPr>
            <w:ind w:left="850" w:firstLine="410"/>
          </w:pPr>
        </w:pPrChange>
      </w:pPr>
    </w:p>
    <w:p w:rsidR="00A15BA2" w:rsidRPr="00BE70FF" w:rsidRDefault="00A15BA2" w:rsidP="00942306">
      <w:pPr>
        <w:ind w:firstLineChars="400" w:firstLine="1120"/>
        <w:rPr>
          <w:ins w:id="53" w:author="ZuoPei" w:date="2019-07-11T15:37:00Z"/>
          <w:rFonts w:ascii="仿宋" w:eastAsia="仿宋" w:hAnsi="仿宋" w:hint="eastAsia"/>
          <w:sz w:val="28"/>
          <w:szCs w:val="28"/>
          <w:rPrChange w:id="54" w:author="ZuoPei" w:date="2019-07-11T15:49:00Z">
            <w:rPr>
              <w:ins w:id="55" w:author="ZuoPei" w:date="2019-07-11T15:37:00Z"/>
              <w:rFonts w:ascii="仿宋" w:eastAsia="仿宋" w:hAnsi="仿宋" w:hint="eastAsia"/>
              <w:sz w:val="28"/>
              <w:szCs w:val="28"/>
              <w:highlight w:val="green"/>
            </w:rPr>
          </w:rPrChange>
        </w:rPr>
        <w:pPrChange w:id="56" w:author="ZuoPei" w:date="2019-07-11T16:01:00Z">
          <w:pPr>
            <w:ind w:left="850" w:firstLine="410"/>
          </w:pPr>
        </w:pPrChange>
      </w:pPr>
      <w:ins w:id="57" w:author="ZuoPei" w:date="2019-07-11T15:48:00Z">
        <w:r w:rsidRPr="00BE70FF">
          <w:rPr>
            <w:rFonts w:ascii="仿宋" w:eastAsia="仿宋" w:hAnsi="仿宋" w:hint="eastAsia"/>
            <w:sz w:val="28"/>
            <w:szCs w:val="28"/>
            <w:rPrChange w:id="58" w:author="ZuoPei" w:date="2019-07-11T15:49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lastRenderedPageBreak/>
          <w:t>2.4.3.</w:t>
        </w:r>
      </w:ins>
      <w:ins w:id="59" w:author="ZuoPei" w:date="2019-07-11T15:58:00Z">
        <w:r w:rsidR="00BE70FF">
          <w:rPr>
            <w:rFonts w:ascii="仿宋" w:eastAsia="仿宋" w:hAnsi="仿宋" w:hint="eastAsia"/>
            <w:sz w:val="28"/>
            <w:szCs w:val="28"/>
          </w:rPr>
          <w:t>3</w:t>
        </w:r>
      </w:ins>
      <w:ins w:id="60" w:author="ZuoPei" w:date="2019-07-11T15:48:00Z">
        <w:r w:rsidRPr="00BE70FF">
          <w:rPr>
            <w:rFonts w:ascii="仿宋" w:eastAsia="仿宋" w:hAnsi="仿宋" w:hint="eastAsia"/>
            <w:sz w:val="28"/>
            <w:szCs w:val="28"/>
            <w:rPrChange w:id="61" w:author="ZuoPei" w:date="2019-07-11T15:49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 xml:space="preserve"> 基于波粒二象性的量子等离子体模型</w:t>
        </w:r>
      </w:ins>
      <w:ins w:id="62" w:author="ZuoPei" w:date="2019-07-11T16:01:00Z">
        <w:r w:rsidR="00942306">
          <w:rPr>
            <w:rFonts w:ascii="仿宋" w:eastAsia="仿宋" w:hAnsi="仿宋" w:hint="eastAsia"/>
            <w:sz w:val="28"/>
            <w:szCs w:val="28"/>
          </w:rPr>
          <w:t>（2000字）</w:t>
        </w:r>
      </w:ins>
    </w:p>
    <w:p w:rsidR="00036A53" w:rsidRPr="00BE70FF" w:rsidRDefault="00BE70FF" w:rsidP="00275A03">
      <w:pPr>
        <w:ind w:left="850" w:firstLine="410"/>
        <w:rPr>
          <w:ins w:id="63" w:author="ZuoPei" w:date="2019-07-11T15:48:00Z"/>
          <w:rFonts w:ascii="仿宋" w:eastAsia="仿宋" w:hAnsi="仿宋" w:hint="eastAsia"/>
          <w:sz w:val="28"/>
          <w:szCs w:val="28"/>
          <w:rPrChange w:id="64" w:author="ZuoPei" w:date="2019-07-11T15:49:00Z">
            <w:rPr>
              <w:ins w:id="65" w:author="ZuoPei" w:date="2019-07-11T15:48:00Z"/>
              <w:rFonts w:ascii="仿宋" w:eastAsia="仿宋" w:hAnsi="仿宋" w:hint="eastAsia"/>
              <w:sz w:val="28"/>
              <w:szCs w:val="28"/>
              <w:highlight w:val="green"/>
            </w:rPr>
          </w:rPrChange>
        </w:rPr>
      </w:pPr>
      <w:ins w:id="66" w:author="ZuoPei" w:date="2019-07-11T15:48:00Z">
        <w:r w:rsidRPr="00BE70FF">
          <w:rPr>
            <w:rFonts w:ascii="仿宋" w:eastAsia="仿宋" w:hAnsi="仿宋" w:hint="eastAsia"/>
            <w:sz w:val="28"/>
            <w:szCs w:val="28"/>
            <w:rPrChange w:id="67" w:author="ZuoPei" w:date="2019-07-11T15:49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 xml:space="preserve">    </w:t>
        </w:r>
      </w:ins>
      <w:ins w:id="68" w:author="ZuoPei" w:date="2019-07-11T15:49:00Z">
        <w:r>
          <w:rPr>
            <w:rFonts w:ascii="仿宋" w:eastAsia="仿宋" w:hAnsi="仿宋" w:hint="eastAsia"/>
            <w:sz w:val="28"/>
            <w:szCs w:val="28"/>
          </w:rPr>
          <w:t xml:space="preserve">  </w:t>
        </w:r>
      </w:ins>
      <w:ins w:id="69" w:author="ZuoPei" w:date="2019-07-11T15:50:00Z">
        <w:r w:rsidR="00942306">
          <w:rPr>
            <w:rFonts w:ascii="仿宋" w:eastAsia="仿宋" w:hAnsi="仿宋" w:hint="eastAsia"/>
            <w:sz w:val="28"/>
            <w:szCs w:val="28"/>
          </w:rPr>
          <w:t xml:space="preserve">      </w:t>
        </w:r>
      </w:ins>
      <w:ins w:id="70" w:author="ZuoPei" w:date="2019-07-11T15:49:00Z">
        <w:r w:rsidRPr="00BE70FF">
          <w:rPr>
            <w:rFonts w:ascii="仿宋" w:eastAsia="仿宋" w:hAnsi="仿宋" w:hint="eastAsia"/>
            <w:sz w:val="28"/>
            <w:szCs w:val="28"/>
          </w:rPr>
          <w:t>表面周期性结构的形成机理</w:t>
        </w:r>
      </w:ins>
    </w:p>
    <w:p w:rsidR="00A15BA2" w:rsidRDefault="00942306" w:rsidP="00275A03">
      <w:pPr>
        <w:ind w:left="850" w:firstLine="410"/>
        <w:rPr>
          <w:ins w:id="71" w:author="ZuoPei" w:date="2019-07-11T15:51:00Z"/>
          <w:rFonts w:ascii="仿宋" w:eastAsia="仿宋" w:hAnsi="仿宋" w:hint="eastAsia"/>
          <w:sz w:val="28"/>
          <w:szCs w:val="28"/>
        </w:rPr>
      </w:pPr>
      <w:ins w:id="72" w:author="ZuoPei" w:date="2019-07-11T15:50:00Z">
        <w:r>
          <w:rPr>
            <w:rFonts w:ascii="仿宋" w:eastAsia="仿宋" w:hAnsi="仿宋" w:hint="eastAsia"/>
            <w:sz w:val="28"/>
            <w:szCs w:val="28"/>
          </w:rPr>
          <w:t xml:space="preserve">            </w:t>
        </w:r>
      </w:ins>
      <w:ins w:id="73" w:author="ZuoPei" w:date="2019-07-11T15:51:00Z">
        <w:r w:rsidR="00BE70FF" w:rsidRPr="00BE70FF">
          <w:rPr>
            <w:rFonts w:ascii="仿宋" w:eastAsia="仿宋" w:hAnsi="仿宋" w:hint="eastAsia"/>
            <w:sz w:val="28"/>
            <w:szCs w:val="28"/>
          </w:rPr>
          <w:t>表面周期性结构的调控</w:t>
        </w:r>
      </w:ins>
    </w:p>
    <w:p w:rsidR="00A15BA2" w:rsidRPr="00942306" w:rsidRDefault="00942306" w:rsidP="00942306">
      <w:pPr>
        <w:ind w:left="850" w:firstLine="410"/>
        <w:rPr>
          <w:ins w:id="74" w:author="ZuoPei" w:date="2019-07-11T15:37:00Z"/>
          <w:rFonts w:ascii="仿宋" w:eastAsia="仿宋" w:hAnsi="仿宋" w:hint="eastAsia"/>
          <w:sz w:val="28"/>
          <w:szCs w:val="28"/>
          <w:rPrChange w:id="75" w:author="ZuoPei" w:date="2019-07-11T16:00:00Z">
            <w:rPr>
              <w:ins w:id="76" w:author="ZuoPei" w:date="2019-07-11T15:37:00Z"/>
              <w:rFonts w:ascii="仿宋" w:eastAsia="仿宋" w:hAnsi="仿宋" w:hint="eastAsia"/>
              <w:sz w:val="28"/>
              <w:szCs w:val="28"/>
              <w:highlight w:val="green"/>
            </w:rPr>
          </w:rPrChange>
        </w:rPr>
        <w:pPrChange w:id="77" w:author="ZuoPei" w:date="2019-07-11T16:00:00Z">
          <w:pPr>
            <w:ind w:left="850" w:firstLine="410"/>
          </w:pPr>
        </w:pPrChange>
      </w:pPr>
      <w:ins w:id="78" w:author="ZuoPei" w:date="2019-07-11T15:51:00Z">
        <w:r>
          <w:rPr>
            <w:rFonts w:ascii="仿宋" w:eastAsia="仿宋" w:hAnsi="仿宋" w:hint="eastAsia"/>
            <w:sz w:val="28"/>
            <w:szCs w:val="28"/>
          </w:rPr>
          <w:t xml:space="preserve">             </w:t>
        </w:r>
        <w:r w:rsidR="00BE70FF" w:rsidRPr="00BE70FF">
          <w:rPr>
            <w:rFonts w:ascii="仿宋" w:eastAsia="仿宋" w:hAnsi="仿宋" w:hint="eastAsia"/>
            <w:sz w:val="28"/>
            <w:szCs w:val="28"/>
          </w:rPr>
          <w:t>光栅辅助亚波长周期结构形成</w:t>
        </w:r>
      </w:ins>
    </w:p>
    <w:p w:rsidR="00275A03" w:rsidRPr="00F774B8" w:rsidDel="00942306" w:rsidRDefault="00275A03" w:rsidP="00275A03">
      <w:pPr>
        <w:ind w:left="850" w:firstLine="410"/>
        <w:rPr>
          <w:del w:id="79" w:author="ZuoPei" w:date="2019-07-11T16:00:00Z"/>
          <w:rFonts w:ascii="仿宋" w:eastAsia="仿宋" w:hAnsi="仿宋"/>
          <w:sz w:val="28"/>
          <w:szCs w:val="28"/>
          <w:highlight w:val="green"/>
        </w:rPr>
      </w:pPr>
      <w:del w:id="80" w:author="ZuoPei" w:date="2019-07-11T16:00:00Z">
        <w:r w:rsidRPr="00F774B8" w:rsidDel="00942306">
          <w:rPr>
            <w:rFonts w:ascii="仿宋" w:eastAsia="仿宋" w:hAnsi="仿宋"/>
            <w:sz w:val="28"/>
            <w:szCs w:val="28"/>
            <w:highlight w:val="green"/>
          </w:rPr>
          <w:delText xml:space="preserve">2.4.1 </w:delText>
        </w:r>
        <w:r w:rsidRPr="00F774B8" w:rsidDel="00942306">
          <w:rPr>
            <w:rFonts w:ascii="仿宋" w:eastAsia="仿宋" w:hAnsi="仿宋" w:hint="eastAsia"/>
            <w:sz w:val="28"/>
            <w:szCs w:val="28"/>
            <w:highlight w:val="green"/>
          </w:rPr>
          <w:delText>电磁场理论基础</w:delText>
        </w:r>
      </w:del>
    </w:p>
    <w:p w:rsidR="00275A03" w:rsidRPr="00F774B8" w:rsidDel="00942306" w:rsidRDefault="00275A03" w:rsidP="004A5E80">
      <w:pPr>
        <w:tabs>
          <w:tab w:val="center" w:pos="4783"/>
        </w:tabs>
        <w:ind w:left="850" w:firstLine="410"/>
        <w:rPr>
          <w:del w:id="81" w:author="ZuoPei" w:date="2019-07-11T16:00:00Z"/>
          <w:rFonts w:ascii="仿宋" w:eastAsia="仿宋" w:hAnsi="仿宋"/>
          <w:sz w:val="28"/>
          <w:szCs w:val="28"/>
          <w:highlight w:val="green"/>
        </w:rPr>
      </w:pPr>
      <w:del w:id="82" w:author="ZuoPei" w:date="2019-07-11T16:00:00Z">
        <w:r w:rsidRPr="00F774B8" w:rsidDel="00942306">
          <w:rPr>
            <w:rFonts w:ascii="仿宋" w:eastAsia="仿宋" w:hAnsi="仿宋"/>
            <w:sz w:val="28"/>
            <w:szCs w:val="28"/>
            <w:highlight w:val="green"/>
          </w:rPr>
          <w:delText xml:space="preserve">2.4.2 </w:delText>
        </w:r>
        <w:r w:rsidRPr="00F774B8" w:rsidDel="00942306">
          <w:rPr>
            <w:rFonts w:ascii="仿宋" w:eastAsia="仿宋" w:hAnsi="仿宋" w:hint="eastAsia"/>
            <w:sz w:val="28"/>
            <w:szCs w:val="28"/>
            <w:highlight w:val="green"/>
          </w:rPr>
          <w:delText>谐振腔理论</w:delText>
        </w:r>
        <w:r w:rsidR="004A5E80" w:rsidRPr="00F774B8" w:rsidDel="00942306">
          <w:rPr>
            <w:rFonts w:ascii="仿宋" w:eastAsia="仿宋" w:hAnsi="仿宋"/>
            <w:sz w:val="28"/>
            <w:szCs w:val="28"/>
            <w:highlight w:val="green"/>
          </w:rPr>
          <w:tab/>
        </w:r>
      </w:del>
    </w:p>
    <w:p w:rsidR="00275A03" w:rsidRPr="00F774B8" w:rsidDel="00942306" w:rsidRDefault="00275A03" w:rsidP="00275A03">
      <w:pPr>
        <w:ind w:left="850" w:firstLine="410"/>
        <w:rPr>
          <w:del w:id="83" w:author="ZuoPei" w:date="2019-07-11T16:00:00Z"/>
          <w:rFonts w:ascii="仿宋" w:eastAsia="仿宋" w:hAnsi="仿宋"/>
          <w:sz w:val="28"/>
          <w:szCs w:val="28"/>
        </w:rPr>
      </w:pPr>
      <w:del w:id="84" w:author="ZuoPei" w:date="2019-07-11T16:00:00Z">
        <w:r w:rsidRPr="00F774B8" w:rsidDel="00942306">
          <w:rPr>
            <w:rFonts w:ascii="仿宋" w:eastAsia="仿宋" w:hAnsi="仿宋"/>
            <w:sz w:val="28"/>
            <w:szCs w:val="28"/>
            <w:highlight w:val="green"/>
          </w:rPr>
          <w:delText xml:space="preserve">2.4.3 </w:delText>
        </w:r>
        <w:r w:rsidRPr="00F774B8" w:rsidDel="00942306">
          <w:rPr>
            <w:rFonts w:ascii="仿宋" w:eastAsia="仿宋" w:hAnsi="仿宋" w:hint="eastAsia"/>
            <w:sz w:val="28"/>
            <w:szCs w:val="28"/>
            <w:highlight w:val="green"/>
          </w:rPr>
          <w:delText>速率方程理论</w:delText>
        </w:r>
      </w:del>
    </w:p>
    <w:p w:rsidR="00275A03" w:rsidRPr="00F774B8" w:rsidRDefault="00275A03" w:rsidP="00275A03">
      <w:pPr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tab/>
      </w:r>
      <w:r w:rsidRPr="00F774B8">
        <w:rPr>
          <w:rFonts w:ascii="仿宋" w:eastAsia="仿宋" w:hAnsi="仿宋"/>
          <w:b/>
          <w:color w:val="000000"/>
          <w:sz w:val="28"/>
          <w:szCs w:val="28"/>
        </w:rPr>
        <w:t xml:space="preserve">3 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多尺度理论 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 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李欣、</w:t>
      </w:r>
      <w:proofErr w:type="gramStart"/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郭</w:t>
      </w:r>
      <w:proofErr w:type="gramEnd"/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宝山</w:t>
      </w:r>
      <w:r w:rsidR="00962250" w:rsidRPr="00F774B8">
        <w:rPr>
          <w:rFonts w:ascii="仿宋" w:eastAsia="仿宋" w:hAnsi="仿宋" w:hint="eastAsia"/>
          <w:b/>
          <w:color w:val="000000"/>
          <w:sz w:val="28"/>
          <w:szCs w:val="28"/>
        </w:rPr>
        <w:t>、周天丰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）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                                                      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3.1 </w:t>
      </w:r>
      <w:r w:rsidRPr="00F774B8">
        <w:rPr>
          <w:rFonts w:ascii="仿宋" w:eastAsia="仿宋" w:hAnsi="仿宋" w:hint="eastAsia"/>
          <w:sz w:val="28"/>
          <w:szCs w:val="28"/>
        </w:rPr>
        <w:t>多尺度概述及应用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3.2 </w:t>
      </w:r>
      <w:r w:rsidRPr="00F774B8">
        <w:rPr>
          <w:rFonts w:ascii="仿宋" w:eastAsia="仿宋" w:hAnsi="仿宋" w:hint="eastAsia"/>
          <w:sz w:val="28"/>
          <w:szCs w:val="28"/>
        </w:rPr>
        <w:t>尺度效应及制造尺度范围的效应特征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3.3 </w:t>
      </w:r>
      <w:r w:rsidRPr="00F774B8">
        <w:rPr>
          <w:rFonts w:ascii="仿宋" w:eastAsia="仿宋" w:hAnsi="仿宋" w:hint="eastAsia"/>
          <w:sz w:val="28"/>
          <w:szCs w:val="28"/>
        </w:rPr>
        <w:t>细观尺度力学概念与应用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 </w:t>
      </w:r>
      <w:proofErr w:type="gramStart"/>
      <w:r w:rsidRPr="00F774B8">
        <w:rPr>
          <w:rFonts w:ascii="仿宋" w:eastAsia="仿宋" w:hAnsi="仿宋" w:hint="eastAsia"/>
          <w:sz w:val="28"/>
          <w:szCs w:val="28"/>
          <w:highlight w:val="green"/>
        </w:rPr>
        <w:t>微纳制造</w:t>
      </w:r>
      <w:proofErr w:type="gramEnd"/>
      <w:r w:rsidRPr="00F774B8">
        <w:rPr>
          <w:rFonts w:ascii="仿宋" w:eastAsia="仿宋" w:hAnsi="仿宋" w:hint="eastAsia"/>
          <w:sz w:val="28"/>
          <w:szCs w:val="28"/>
          <w:highlight w:val="green"/>
        </w:rPr>
        <w:t>中的多尺度方法</w:t>
      </w:r>
      <w:ins w:id="85" w:author="ZuoPei" w:date="2019-07-11T16:02:00Z">
        <w:r w:rsidR="00942306">
          <w:rPr>
            <w:rFonts w:ascii="仿宋" w:eastAsia="仿宋" w:hAnsi="仿宋" w:hint="eastAsia"/>
            <w:sz w:val="28"/>
            <w:szCs w:val="28"/>
            <w:highlight w:val="green"/>
          </w:rPr>
          <w:t>（一万字）</w:t>
        </w:r>
      </w:ins>
      <w:bookmarkStart w:id="86" w:name="_GoBack"/>
      <w:bookmarkEnd w:id="86"/>
    </w:p>
    <w:p w:rsidR="00275A03" w:rsidRPr="00F774B8" w:rsidRDefault="00275A03" w:rsidP="00275A03">
      <w:pPr>
        <w:ind w:left="850" w:firstLine="410"/>
        <w:rPr>
          <w:rFonts w:ascii="仿宋" w:eastAsia="仿宋" w:hAnsi="仿宋"/>
          <w:sz w:val="28"/>
          <w:szCs w:val="28"/>
          <w:highlight w:val="green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3.4.1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分子动力学</w:t>
      </w:r>
      <w:ins w:id="87" w:author="ZuoPei" w:date="2019-07-11T16:02:00Z">
        <w:r w:rsidR="00942306">
          <w:rPr>
            <w:rFonts w:ascii="仿宋" w:eastAsia="仿宋" w:hAnsi="仿宋" w:hint="eastAsia"/>
            <w:sz w:val="28"/>
            <w:szCs w:val="28"/>
            <w:highlight w:val="green"/>
          </w:rPr>
          <w:t>（2500字）</w:t>
        </w:r>
      </w:ins>
    </w:p>
    <w:p w:rsidR="00275A03" w:rsidRPr="00F774B8" w:rsidRDefault="00275A03" w:rsidP="00275A03">
      <w:pPr>
        <w:ind w:left="850" w:firstLine="410"/>
        <w:rPr>
          <w:rFonts w:ascii="仿宋" w:eastAsia="仿宋" w:hAnsi="仿宋"/>
          <w:sz w:val="28"/>
          <w:szCs w:val="28"/>
          <w:highlight w:val="green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3.4.2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晶格力学</w:t>
      </w:r>
      <w:ins w:id="88" w:author="ZuoPei" w:date="2019-07-11T16:02:00Z">
        <w:r w:rsidR="00942306">
          <w:rPr>
            <w:rFonts w:ascii="仿宋" w:eastAsia="仿宋" w:hAnsi="仿宋" w:hint="eastAsia"/>
            <w:sz w:val="28"/>
            <w:szCs w:val="28"/>
            <w:highlight w:val="green"/>
          </w:rPr>
          <w:t>（2500字）</w:t>
        </w:r>
      </w:ins>
    </w:p>
    <w:p w:rsidR="00275A03" w:rsidRPr="00F774B8" w:rsidRDefault="00275A03" w:rsidP="00275A03">
      <w:pPr>
        <w:ind w:left="850" w:firstLine="410"/>
        <w:rPr>
          <w:rFonts w:ascii="仿宋" w:eastAsia="仿宋" w:hAnsi="仿宋"/>
          <w:sz w:val="28"/>
          <w:szCs w:val="28"/>
          <w:highlight w:val="green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3.4.3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热力学和统计物理</w:t>
      </w:r>
      <w:ins w:id="89" w:author="ZuoPei" w:date="2019-07-11T16:02:00Z">
        <w:r w:rsidR="00942306">
          <w:rPr>
            <w:rFonts w:ascii="仿宋" w:eastAsia="仿宋" w:hAnsi="仿宋" w:hint="eastAsia"/>
            <w:sz w:val="28"/>
            <w:szCs w:val="28"/>
            <w:highlight w:val="green"/>
          </w:rPr>
          <w:t>（2500字）</w:t>
        </w:r>
      </w:ins>
    </w:p>
    <w:p w:rsidR="00275A03" w:rsidRPr="00F774B8" w:rsidRDefault="00275A03" w:rsidP="00275A03">
      <w:pPr>
        <w:ind w:left="850" w:firstLine="41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3.4.4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多尺度间的连接</w:t>
      </w:r>
      <w:ins w:id="90" w:author="ZuoPei" w:date="2019-07-11T16:02:00Z">
        <w:r w:rsidR="00942306">
          <w:rPr>
            <w:rFonts w:ascii="仿宋" w:eastAsia="仿宋" w:hAnsi="仿宋" w:hint="eastAsia"/>
            <w:sz w:val="28"/>
            <w:szCs w:val="28"/>
            <w:highlight w:val="green"/>
          </w:rPr>
          <w:t>（2500字）</w:t>
        </w:r>
      </w:ins>
    </w:p>
    <w:p w:rsidR="00275A03" w:rsidRPr="00F774B8" w:rsidRDefault="00275A03" w:rsidP="003D356B">
      <w:pPr>
        <w:ind w:firstLineChars="150" w:firstLine="422"/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/>
          <w:b/>
          <w:sz w:val="28"/>
          <w:szCs w:val="28"/>
        </w:rPr>
        <w:t xml:space="preserve">4 </w:t>
      </w:r>
      <w:r w:rsidRPr="00F774B8">
        <w:rPr>
          <w:rFonts w:ascii="仿宋" w:eastAsia="仿宋" w:hAnsi="仿宋" w:hint="eastAsia"/>
          <w:b/>
          <w:sz w:val="28"/>
          <w:szCs w:val="28"/>
        </w:rPr>
        <w:t>非线性理论</w:t>
      </w:r>
      <w:r w:rsidR="003D356B" w:rsidRPr="00F774B8">
        <w:rPr>
          <w:rFonts w:ascii="仿宋" w:eastAsia="仿宋" w:hAnsi="仿宋" w:hint="eastAsia"/>
          <w:b/>
          <w:sz w:val="28"/>
          <w:szCs w:val="28"/>
        </w:rPr>
        <w:t>(王西彬、梁志强)</w:t>
      </w:r>
      <w:r w:rsidRPr="00F774B8">
        <w:rPr>
          <w:rFonts w:ascii="仿宋" w:eastAsia="仿宋" w:hAnsi="仿宋" w:hint="eastAsia"/>
          <w:b/>
          <w:sz w:val="28"/>
          <w:szCs w:val="28"/>
        </w:rPr>
        <w:t xml:space="preserve">                                           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4.1 </w:t>
      </w:r>
      <w:r w:rsidRPr="00F774B8">
        <w:rPr>
          <w:rFonts w:ascii="仿宋" w:eastAsia="仿宋" w:hAnsi="仿宋" w:hint="eastAsia"/>
          <w:sz w:val="28"/>
          <w:szCs w:val="28"/>
        </w:rPr>
        <w:t>非线性系统与混沌的概念（洛伦玆效应）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4.2 </w:t>
      </w:r>
      <w:r w:rsidRPr="00F774B8">
        <w:rPr>
          <w:rFonts w:ascii="仿宋" w:eastAsia="仿宋" w:hAnsi="仿宋" w:hint="eastAsia"/>
          <w:sz w:val="28"/>
          <w:szCs w:val="28"/>
        </w:rPr>
        <w:t>分叉与突变（</w:t>
      </w:r>
      <w:r w:rsidRPr="00F774B8">
        <w:rPr>
          <w:rFonts w:ascii="仿宋" w:eastAsia="仿宋" w:hAnsi="仿宋"/>
          <w:sz w:val="28"/>
          <w:szCs w:val="28"/>
        </w:rPr>
        <w:t xml:space="preserve">Forks </w:t>
      </w:r>
      <w:r w:rsidRPr="00F774B8">
        <w:rPr>
          <w:rFonts w:ascii="仿宋" w:eastAsia="仿宋" w:hAnsi="仿宋" w:hint="eastAsia"/>
          <w:sz w:val="28"/>
          <w:szCs w:val="28"/>
        </w:rPr>
        <w:t>分叉，</w:t>
      </w:r>
      <w:r w:rsidRPr="00F774B8">
        <w:rPr>
          <w:rFonts w:ascii="仿宋" w:eastAsia="仿宋" w:hAnsi="仿宋"/>
          <w:sz w:val="28"/>
          <w:szCs w:val="28"/>
        </w:rPr>
        <w:t xml:space="preserve">Leg </w:t>
      </w:r>
      <w:r w:rsidRPr="00F774B8">
        <w:rPr>
          <w:rFonts w:ascii="仿宋" w:eastAsia="仿宋" w:hAnsi="仿宋" w:hint="eastAsia"/>
          <w:sz w:val="28"/>
          <w:szCs w:val="28"/>
        </w:rPr>
        <w:t>效应）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4.3 </w:t>
      </w:r>
      <w:r w:rsidRPr="00F774B8">
        <w:rPr>
          <w:rFonts w:ascii="仿宋" w:eastAsia="仿宋" w:hAnsi="仿宋" w:hint="eastAsia"/>
          <w:sz w:val="28"/>
          <w:szCs w:val="28"/>
        </w:rPr>
        <w:t>分形</w:t>
      </w:r>
      <w:r w:rsidR="00E301BF" w:rsidRPr="00F774B8">
        <w:rPr>
          <w:rFonts w:ascii="仿宋" w:eastAsia="仿宋" w:hAnsi="仿宋" w:hint="eastAsia"/>
          <w:sz w:val="28"/>
          <w:szCs w:val="28"/>
        </w:rPr>
        <w:t>几何及其在工程表面的表征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4.4 </w:t>
      </w:r>
      <w:r w:rsidRPr="00F774B8">
        <w:rPr>
          <w:rFonts w:ascii="仿宋" w:eastAsia="仿宋" w:hAnsi="仿宋" w:hint="eastAsia"/>
          <w:sz w:val="28"/>
          <w:szCs w:val="28"/>
        </w:rPr>
        <w:t>非自由切削过程的非线性特征</w:t>
      </w:r>
    </w:p>
    <w:p w:rsidR="00275A03" w:rsidRPr="00F774B8" w:rsidRDefault="00275A03" w:rsidP="003D356B">
      <w:pPr>
        <w:ind w:firstLineChars="150" w:firstLine="422"/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>5</w:t>
      </w:r>
      <w:r w:rsidRPr="00F774B8">
        <w:rPr>
          <w:rFonts w:ascii="仿宋" w:eastAsia="仿宋" w:hAnsi="仿宋"/>
          <w:b/>
          <w:color w:val="000000"/>
          <w:sz w:val="28"/>
          <w:szCs w:val="28"/>
        </w:rPr>
        <w:t xml:space="preserve"> 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系统复杂性理论 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（金鑫、张之敬）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                                                   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5.1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制造系统与复杂机电系统的特点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5.2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制造系统与复杂机电系统的科学与技术问题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5.3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非确定性动力行为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lastRenderedPageBreak/>
        <w:t xml:space="preserve">5.4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复杂系统集成设计与控制</w:t>
      </w:r>
    </w:p>
    <w:p w:rsidR="003D356B" w:rsidRPr="00F774B8" w:rsidRDefault="003D356B" w:rsidP="003D356B">
      <w:pPr>
        <w:ind w:left="850" w:firstLine="1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F774B8">
        <w:rPr>
          <w:rFonts w:ascii="仿宋" w:eastAsia="仿宋" w:hAnsi="仿宋"/>
          <w:color w:val="000000"/>
          <w:sz w:val="28"/>
          <w:szCs w:val="28"/>
        </w:rPr>
        <w:t xml:space="preserve">.4.1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系统建模</w:t>
      </w:r>
    </w:p>
    <w:p w:rsidR="003D356B" w:rsidRPr="00F774B8" w:rsidRDefault="003D356B" w:rsidP="003D356B">
      <w:pPr>
        <w:ind w:left="850" w:firstLine="1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F774B8">
        <w:rPr>
          <w:rFonts w:ascii="仿宋" w:eastAsia="仿宋" w:hAnsi="仿宋"/>
          <w:color w:val="000000"/>
          <w:sz w:val="28"/>
          <w:szCs w:val="28"/>
        </w:rPr>
        <w:t xml:space="preserve">.4.2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多场领域耦合</w:t>
      </w:r>
    </w:p>
    <w:p w:rsidR="003D356B" w:rsidRPr="00A84B09" w:rsidRDefault="003D356B" w:rsidP="003D356B">
      <w:pPr>
        <w:ind w:left="850" w:firstLine="1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F774B8">
        <w:rPr>
          <w:rFonts w:ascii="仿宋" w:eastAsia="仿宋" w:hAnsi="仿宋"/>
          <w:color w:val="000000"/>
          <w:sz w:val="28"/>
          <w:szCs w:val="28"/>
        </w:rPr>
        <w:t xml:space="preserve">.4.3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信息感知与智能控制</w:t>
      </w:r>
    </w:p>
    <w:p w:rsidR="00336606" w:rsidRDefault="00336606"/>
    <w:p w:rsidR="00336606" w:rsidRDefault="00336606" w:rsidP="00336606"/>
    <w:p w:rsidR="00E301BF" w:rsidRPr="00336606" w:rsidRDefault="00336606" w:rsidP="00336606">
      <w:pPr>
        <w:tabs>
          <w:tab w:val="left" w:pos="2342"/>
        </w:tabs>
      </w:pPr>
      <w:r>
        <w:tab/>
      </w:r>
    </w:p>
    <w:sectPr w:rsidR="00E301BF" w:rsidRPr="0033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03"/>
    <w:rsid w:val="00036A53"/>
    <w:rsid w:val="00275A03"/>
    <w:rsid w:val="00313C8C"/>
    <w:rsid w:val="00336606"/>
    <w:rsid w:val="00367B94"/>
    <w:rsid w:val="003D356B"/>
    <w:rsid w:val="004A5E80"/>
    <w:rsid w:val="006075F3"/>
    <w:rsid w:val="0067228D"/>
    <w:rsid w:val="007B38EC"/>
    <w:rsid w:val="009306FA"/>
    <w:rsid w:val="00942306"/>
    <w:rsid w:val="00962250"/>
    <w:rsid w:val="00A15BA2"/>
    <w:rsid w:val="00BE70FF"/>
    <w:rsid w:val="00C323AD"/>
    <w:rsid w:val="00C86A34"/>
    <w:rsid w:val="00C9428F"/>
    <w:rsid w:val="00D342B3"/>
    <w:rsid w:val="00E301BF"/>
    <w:rsid w:val="00EF3F4C"/>
    <w:rsid w:val="00F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A03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15B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A03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15B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180</Words>
  <Characters>1028</Characters>
  <Application>Microsoft Office Word</Application>
  <DocSecurity>0</DocSecurity>
  <Lines>8</Lines>
  <Paragraphs>2</Paragraphs>
  <ScaleCrop>false</ScaleCrop>
  <Company>china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ZuoPei</cp:lastModifiedBy>
  <cp:revision>7</cp:revision>
  <cp:lastPrinted>2019-03-12T08:35:00Z</cp:lastPrinted>
  <dcterms:created xsi:type="dcterms:W3CDTF">2019-07-07T07:56:00Z</dcterms:created>
  <dcterms:modified xsi:type="dcterms:W3CDTF">2019-07-11T08:07:00Z</dcterms:modified>
</cp:coreProperties>
</file>