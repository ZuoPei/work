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C1" w:rsidRPr="00CA0010" w:rsidDel="00634D3F" w:rsidRDefault="00D850CD" w:rsidP="00CA0010">
      <w:pPr>
        <w:spacing w:line="360" w:lineRule="auto"/>
        <w:rPr>
          <w:del w:id="0" w:author="左佩" w:date="2019-09-28T00:47:00Z"/>
          <w:rFonts w:ascii="宋体" w:eastAsia="宋体" w:hAnsi="宋体"/>
          <w:sz w:val="24"/>
          <w:szCs w:val="24"/>
          <w:rPrChange w:id="1" w:author="左佩" w:date="2019-09-28T01:00:00Z">
            <w:rPr>
              <w:del w:id="2" w:author="左佩" w:date="2019-09-28T00:47:00Z"/>
            </w:rPr>
          </w:rPrChange>
        </w:rPr>
        <w:pPrChange w:id="3" w:author="左佩" w:date="2019-09-28T01:00:00Z">
          <w:pPr/>
        </w:pPrChange>
      </w:pPr>
      <w:del w:id="4" w:author="左佩" w:date="2019-09-28T00:47:00Z">
        <w:r w:rsidRPr="00CA0010" w:rsidDel="00634D3F">
          <w:rPr>
            <w:rFonts w:ascii="宋体" w:eastAsia="宋体" w:hAnsi="宋体" w:hint="eastAsia"/>
            <w:sz w:val="24"/>
            <w:szCs w:val="24"/>
            <w:rPrChange w:id="5" w:author="左佩" w:date="2019-09-28T01:00:00Z">
              <w:rPr>
                <w:rFonts w:hint="eastAsia"/>
              </w:rPr>
            </w:rPrChange>
          </w:rPr>
          <w:delText>载人航天、探月工程、青藏铁路等获奖成果举世瞩目、彪炳史册，充分调动了广大科技工作者的积极性和创造性，汇聚了全社会建设创新型国家的强大合力。</w:delText>
        </w:r>
      </w:del>
    </w:p>
    <w:p w:rsidR="00D850CD" w:rsidRPr="00CA0010" w:rsidDel="00634D3F" w:rsidRDefault="00D850CD" w:rsidP="00CA0010">
      <w:pPr>
        <w:spacing w:line="360" w:lineRule="auto"/>
        <w:rPr>
          <w:del w:id="6" w:author="左佩" w:date="2019-09-28T00:47:00Z"/>
          <w:rFonts w:ascii="宋体" w:eastAsia="宋体" w:hAnsi="宋体"/>
          <w:sz w:val="24"/>
          <w:szCs w:val="24"/>
          <w:rPrChange w:id="7" w:author="左佩" w:date="2019-09-28T01:00:00Z">
            <w:rPr>
              <w:del w:id="8" w:author="左佩" w:date="2019-09-28T00:47:00Z"/>
            </w:rPr>
          </w:rPrChange>
        </w:rPr>
        <w:pPrChange w:id="9" w:author="左佩" w:date="2019-09-28T01:00:00Z">
          <w:pPr/>
        </w:pPrChange>
      </w:pPr>
    </w:p>
    <w:p w:rsidR="00D850CD" w:rsidRPr="00CA0010" w:rsidDel="00634D3F" w:rsidRDefault="00D850CD" w:rsidP="00CA0010">
      <w:pPr>
        <w:spacing w:line="360" w:lineRule="auto"/>
        <w:rPr>
          <w:del w:id="10" w:author="左佩" w:date="2019-09-28T00:47:00Z"/>
          <w:rFonts w:ascii="宋体" w:eastAsia="宋体" w:hAnsi="宋体"/>
          <w:sz w:val="24"/>
          <w:szCs w:val="24"/>
          <w:rPrChange w:id="11" w:author="左佩" w:date="2019-09-28T01:00:00Z">
            <w:rPr>
              <w:del w:id="12" w:author="左佩" w:date="2019-09-28T00:47:00Z"/>
            </w:rPr>
          </w:rPrChange>
        </w:rPr>
        <w:pPrChange w:id="13" w:author="左佩" w:date="2019-09-28T01:00:00Z">
          <w:pPr/>
        </w:pPrChange>
      </w:pPr>
      <w:del w:id="14" w:author="左佩" w:date="2019-09-28T00:47:00Z">
        <w:r w:rsidRPr="00CA0010" w:rsidDel="00634D3F">
          <w:rPr>
            <w:rFonts w:ascii="宋体" w:eastAsia="宋体" w:hAnsi="宋体" w:hint="eastAsia"/>
            <w:sz w:val="24"/>
            <w:szCs w:val="24"/>
            <w:rPrChange w:id="15" w:author="左佩" w:date="2019-09-28T01:00:00Z">
              <w:rPr>
                <w:rFonts w:hint="eastAsia"/>
              </w:rPr>
            </w:rPrChange>
          </w:rPr>
          <w:delText>在全社会形成崇尚知识、崇尚科学、积极投身科学的良好氛围。尤其是最高奖获得者，他们勇于探索、矢志创新的精神为广大科技工作者特别是年轻科学家树立了榜样。</w:delText>
        </w:r>
      </w:del>
    </w:p>
    <w:p w:rsidR="00D850CD" w:rsidRPr="00CA0010" w:rsidDel="00634D3F" w:rsidRDefault="00D850CD" w:rsidP="00CA0010">
      <w:pPr>
        <w:spacing w:line="360" w:lineRule="auto"/>
        <w:rPr>
          <w:del w:id="16" w:author="左佩" w:date="2019-09-28T00:47:00Z"/>
          <w:rFonts w:ascii="宋体" w:eastAsia="宋体" w:hAnsi="宋体"/>
          <w:sz w:val="24"/>
          <w:szCs w:val="24"/>
          <w:rPrChange w:id="17" w:author="左佩" w:date="2019-09-28T01:00:00Z">
            <w:rPr>
              <w:del w:id="18" w:author="左佩" w:date="2019-09-28T00:47:00Z"/>
            </w:rPr>
          </w:rPrChange>
        </w:rPr>
        <w:pPrChange w:id="19" w:author="左佩" w:date="2019-09-28T01:00:00Z">
          <w:pPr/>
        </w:pPrChange>
      </w:pPr>
    </w:p>
    <w:p w:rsidR="00D850CD" w:rsidRPr="00CA0010" w:rsidDel="00634D3F" w:rsidRDefault="00D850CD" w:rsidP="00CA0010">
      <w:pPr>
        <w:spacing w:line="360" w:lineRule="auto"/>
        <w:rPr>
          <w:del w:id="20" w:author="左佩" w:date="2019-09-28T00:47:00Z"/>
          <w:rFonts w:ascii="宋体" w:eastAsia="宋体" w:hAnsi="宋体"/>
          <w:sz w:val="24"/>
          <w:szCs w:val="24"/>
          <w:rPrChange w:id="21" w:author="左佩" w:date="2019-09-28T01:00:00Z">
            <w:rPr>
              <w:del w:id="22" w:author="左佩" w:date="2019-09-28T00:47:00Z"/>
            </w:rPr>
          </w:rPrChange>
        </w:rPr>
        <w:pPrChange w:id="23" w:author="左佩" w:date="2019-09-28T01:00:00Z">
          <w:pPr/>
        </w:pPrChange>
      </w:pPr>
      <w:del w:id="24" w:author="左佩" w:date="2019-09-28T00:47:00Z">
        <w:r w:rsidRPr="00CA0010" w:rsidDel="00634D3F">
          <w:rPr>
            <w:rFonts w:ascii="宋体" w:eastAsia="宋体" w:hAnsi="宋体" w:hint="eastAsia"/>
            <w:sz w:val="24"/>
            <w:szCs w:val="24"/>
            <w:rPrChange w:id="25" w:author="左佩" w:date="2019-09-28T01:00:00Z">
              <w:rPr>
                <w:rFonts w:hint="eastAsia"/>
              </w:rPr>
            </w:rPrChange>
          </w:rPr>
          <w:delText>申报渠道会更加通畅，此外，这种改进也有与国际接轨的意思。弱化行政色彩，还体现在鼓励社会力量设奖，将使社会对科研成果的认可度更高，同时会弱化获奖与待遇挂钩，也更加凸显出</w:delText>
        </w:r>
      </w:del>
    </w:p>
    <w:p w:rsidR="00D850CD" w:rsidRPr="00CA0010" w:rsidDel="00634D3F" w:rsidRDefault="00D850CD" w:rsidP="00CA0010">
      <w:pPr>
        <w:spacing w:line="360" w:lineRule="auto"/>
        <w:rPr>
          <w:del w:id="26" w:author="左佩" w:date="2019-09-28T00:47:00Z"/>
          <w:rFonts w:ascii="宋体" w:eastAsia="宋体" w:hAnsi="宋体"/>
          <w:sz w:val="24"/>
          <w:szCs w:val="24"/>
          <w:rPrChange w:id="27" w:author="左佩" w:date="2019-09-28T01:00:00Z">
            <w:rPr>
              <w:del w:id="28" w:author="左佩" w:date="2019-09-28T00:47:00Z"/>
            </w:rPr>
          </w:rPrChange>
        </w:rPr>
        <w:pPrChange w:id="29" w:author="左佩" w:date="2019-09-28T01:00:00Z">
          <w:pPr/>
        </w:pPrChange>
      </w:pPr>
    </w:p>
    <w:p w:rsidR="00D850CD" w:rsidRPr="00CA0010" w:rsidDel="00634D3F" w:rsidRDefault="00D850CD" w:rsidP="00CA0010">
      <w:pPr>
        <w:spacing w:line="360" w:lineRule="auto"/>
        <w:rPr>
          <w:del w:id="30" w:author="左佩" w:date="2019-09-28T00:47:00Z"/>
          <w:rFonts w:ascii="宋体" w:eastAsia="宋体" w:hAnsi="宋体"/>
          <w:sz w:val="24"/>
          <w:szCs w:val="24"/>
          <w:rPrChange w:id="31" w:author="左佩" w:date="2019-09-28T01:00:00Z">
            <w:rPr>
              <w:del w:id="32" w:author="左佩" w:date="2019-09-28T00:47:00Z"/>
            </w:rPr>
          </w:rPrChange>
        </w:rPr>
        <w:pPrChange w:id="33" w:author="左佩" w:date="2019-09-28T01:00:00Z">
          <w:pPr/>
        </w:pPrChange>
      </w:pPr>
    </w:p>
    <w:p w:rsidR="00D850CD" w:rsidRPr="00CA0010" w:rsidDel="00634D3F" w:rsidRDefault="00D850CD" w:rsidP="00CA0010">
      <w:pPr>
        <w:spacing w:line="360" w:lineRule="auto"/>
        <w:rPr>
          <w:del w:id="34" w:author="左佩" w:date="2019-09-28T00:47:00Z"/>
          <w:rFonts w:ascii="宋体" w:eastAsia="宋体" w:hAnsi="宋体"/>
          <w:sz w:val="24"/>
          <w:szCs w:val="24"/>
          <w:rPrChange w:id="35" w:author="左佩" w:date="2019-09-28T01:00:00Z">
            <w:rPr>
              <w:del w:id="36" w:author="左佩" w:date="2019-09-28T00:47:00Z"/>
            </w:rPr>
          </w:rPrChange>
        </w:rPr>
        <w:pPrChange w:id="37" w:author="左佩" w:date="2019-09-28T01:00:00Z">
          <w:pPr/>
        </w:pPrChange>
      </w:pPr>
      <w:del w:id="38" w:author="左佩" w:date="2019-09-28T00:47:00Z">
        <w:r w:rsidRPr="00CA0010" w:rsidDel="00634D3F">
          <w:rPr>
            <w:rFonts w:ascii="宋体" w:eastAsia="宋体" w:hAnsi="宋体" w:hint="eastAsia"/>
            <w:sz w:val="24"/>
            <w:szCs w:val="24"/>
            <w:rPrChange w:id="39" w:author="左佩" w:date="2019-09-28T01:00:00Z">
              <w:rPr>
                <w:rFonts w:hint="eastAsia"/>
              </w:rPr>
            </w:rPrChange>
          </w:rPr>
          <w:delText>奖励对象由“公民”调整为“个人”，使外国人有了获得中国国家科技奖励的机会，鼓励外国人在中国作出科技贡献。体现了国家的胸怀和包容性。</w:delText>
        </w:r>
      </w:del>
    </w:p>
    <w:p w:rsidR="00787A94" w:rsidRPr="00CA0010" w:rsidDel="00634D3F" w:rsidRDefault="00787A94" w:rsidP="00CA0010">
      <w:pPr>
        <w:spacing w:line="360" w:lineRule="auto"/>
        <w:rPr>
          <w:del w:id="40" w:author="左佩" w:date="2019-09-28T00:47:00Z"/>
          <w:rFonts w:ascii="宋体" w:eastAsia="宋体" w:hAnsi="宋体"/>
          <w:sz w:val="24"/>
          <w:szCs w:val="24"/>
          <w:rPrChange w:id="41" w:author="左佩" w:date="2019-09-28T01:00:00Z">
            <w:rPr>
              <w:del w:id="42" w:author="左佩" w:date="2019-09-28T00:47:00Z"/>
            </w:rPr>
          </w:rPrChange>
        </w:rPr>
        <w:pPrChange w:id="43" w:author="左佩" w:date="2019-09-28T01:00:00Z">
          <w:pPr/>
        </w:pPrChange>
      </w:pPr>
    </w:p>
    <w:p w:rsidR="00787A94" w:rsidRPr="00CA0010" w:rsidDel="00634D3F" w:rsidRDefault="00787A94" w:rsidP="00CA0010">
      <w:pPr>
        <w:spacing w:line="360" w:lineRule="auto"/>
        <w:rPr>
          <w:del w:id="44" w:author="左佩" w:date="2019-09-28T00:47:00Z"/>
          <w:rFonts w:ascii="宋体" w:eastAsia="宋体" w:hAnsi="宋体"/>
          <w:sz w:val="24"/>
          <w:szCs w:val="24"/>
          <w:rPrChange w:id="45" w:author="左佩" w:date="2019-09-28T01:00:00Z">
            <w:rPr>
              <w:del w:id="46" w:author="左佩" w:date="2019-09-28T00:47:00Z"/>
            </w:rPr>
          </w:rPrChange>
        </w:rPr>
        <w:pPrChange w:id="47" w:author="左佩" w:date="2019-09-28T01:00:00Z">
          <w:pPr/>
        </w:pPrChange>
      </w:pPr>
    </w:p>
    <w:p w:rsidR="00787A94" w:rsidRPr="00CA0010" w:rsidDel="00634D3F" w:rsidRDefault="00787A94" w:rsidP="00CA0010">
      <w:pPr>
        <w:spacing w:line="360" w:lineRule="auto"/>
        <w:rPr>
          <w:del w:id="48" w:author="左佩" w:date="2019-09-28T00:46:00Z"/>
          <w:rFonts w:ascii="宋体" w:eastAsia="宋体" w:hAnsi="宋体"/>
          <w:sz w:val="24"/>
          <w:szCs w:val="24"/>
          <w:rPrChange w:id="49" w:author="左佩" w:date="2019-09-28T01:00:00Z">
            <w:rPr>
              <w:del w:id="50" w:author="左佩" w:date="2019-09-28T00:46:00Z"/>
            </w:rPr>
          </w:rPrChange>
        </w:rPr>
        <w:pPrChange w:id="51" w:author="左佩" w:date="2019-09-28T01:00:00Z">
          <w:pPr/>
        </w:pPrChange>
      </w:pPr>
      <w:del w:id="52" w:author="左佩" w:date="2019-09-28T00:46:00Z">
        <w:r w:rsidRPr="00CA0010" w:rsidDel="00634D3F">
          <w:rPr>
            <w:rFonts w:ascii="宋体" w:eastAsia="宋体" w:hAnsi="宋体" w:hint="eastAsia"/>
            <w:sz w:val="24"/>
            <w:szCs w:val="24"/>
            <w:rPrChange w:id="53" w:author="左佩" w:date="2019-09-28T01:00:00Z">
              <w:rPr>
                <w:rFonts w:hint="eastAsia"/>
              </w:rPr>
            </w:rPrChange>
          </w:rPr>
          <w:delText>多年来，国家科技奖励制度改革一直是社会较为关注的热点话题。</w:delText>
        </w:r>
      </w:del>
    </w:p>
    <w:p w:rsidR="00787A94" w:rsidRPr="00CA0010" w:rsidDel="00634D3F" w:rsidRDefault="00787A94" w:rsidP="00CA0010">
      <w:pPr>
        <w:spacing w:line="360" w:lineRule="auto"/>
        <w:rPr>
          <w:del w:id="54" w:author="左佩" w:date="2019-09-28T00:46:00Z"/>
          <w:rFonts w:ascii="宋体" w:eastAsia="宋体" w:hAnsi="宋体"/>
          <w:sz w:val="24"/>
          <w:szCs w:val="24"/>
          <w:rPrChange w:id="55" w:author="左佩" w:date="2019-09-28T01:00:00Z">
            <w:rPr>
              <w:del w:id="56" w:author="左佩" w:date="2019-09-28T00:46:00Z"/>
            </w:rPr>
          </w:rPrChange>
        </w:rPr>
        <w:pPrChange w:id="57" w:author="左佩" w:date="2019-09-28T01:00:00Z">
          <w:pPr/>
        </w:pPrChange>
      </w:pPr>
    </w:p>
    <w:p w:rsidR="00787A94" w:rsidRPr="00CA0010" w:rsidDel="00634D3F" w:rsidRDefault="00787A94" w:rsidP="00CA0010">
      <w:pPr>
        <w:spacing w:line="360" w:lineRule="auto"/>
        <w:rPr>
          <w:del w:id="58" w:author="左佩" w:date="2019-09-28T00:46:00Z"/>
          <w:rFonts w:ascii="宋体" w:eastAsia="宋体" w:hAnsi="宋体"/>
          <w:sz w:val="24"/>
          <w:szCs w:val="24"/>
          <w:rPrChange w:id="59" w:author="左佩" w:date="2019-09-28T01:00:00Z">
            <w:rPr>
              <w:del w:id="60" w:author="左佩" w:date="2019-09-28T00:46:00Z"/>
            </w:rPr>
          </w:rPrChange>
        </w:rPr>
        <w:pPrChange w:id="61" w:author="左佩" w:date="2019-09-28T01:00:00Z">
          <w:pPr/>
        </w:pPrChange>
      </w:pPr>
      <w:del w:id="62" w:author="左佩" w:date="2019-09-28T00:46:00Z">
        <w:r w:rsidRPr="00CA0010" w:rsidDel="00634D3F">
          <w:rPr>
            <w:rFonts w:ascii="宋体" w:eastAsia="宋体" w:hAnsi="宋体" w:hint="eastAsia"/>
            <w:sz w:val="24"/>
            <w:szCs w:val="24"/>
            <w:rPrChange w:id="63" w:author="左佩" w:date="2019-09-28T01:00:00Z">
              <w:rPr>
                <w:rFonts w:hint="eastAsia"/>
              </w:rPr>
            </w:rPrChange>
          </w:rPr>
          <w:delText>使奖励回归学术性和荣誉性。</w:delText>
        </w:r>
      </w:del>
    </w:p>
    <w:p w:rsidR="00787A94" w:rsidRPr="00CA0010" w:rsidDel="00634D3F" w:rsidRDefault="00787A94" w:rsidP="00CA0010">
      <w:pPr>
        <w:spacing w:line="360" w:lineRule="auto"/>
        <w:rPr>
          <w:del w:id="64" w:author="左佩" w:date="2019-09-28T00:47:00Z"/>
          <w:rFonts w:ascii="宋体" w:eastAsia="宋体" w:hAnsi="宋体"/>
          <w:color w:val="000000"/>
          <w:sz w:val="24"/>
          <w:szCs w:val="24"/>
          <w:shd w:val="clear" w:color="auto" w:fill="FFFFFF"/>
          <w:rPrChange w:id="65" w:author="左佩" w:date="2019-09-28T01:00:00Z">
            <w:rPr>
              <w:del w:id="66" w:author="左佩" w:date="2019-09-28T00:47:00Z"/>
              <w:color w:val="000000"/>
              <w:sz w:val="29"/>
              <w:szCs w:val="29"/>
              <w:shd w:val="clear" w:color="auto" w:fill="FFFFFF"/>
            </w:rPr>
          </w:rPrChange>
        </w:rPr>
        <w:pPrChange w:id="67" w:author="左佩" w:date="2019-09-28T01:00:00Z">
          <w:pPr/>
        </w:pPrChange>
      </w:pPr>
    </w:p>
    <w:p w:rsidR="00787A94" w:rsidRPr="00CA0010" w:rsidDel="00634D3F" w:rsidRDefault="00787A94" w:rsidP="00CA0010">
      <w:pPr>
        <w:spacing w:line="360" w:lineRule="auto"/>
        <w:rPr>
          <w:del w:id="68" w:author="左佩" w:date="2019-09-28T00:47:00Z"/>
          <w:rFonts w:ascii="宋体" w:eastAsia="宋体" w:hAnsi="宋体"/>
          <w:color w:val="000000"/>
          <w:sz w:val="24"/>
          <w:szCs w:val="24"/>
          <w:shd w:val="clear" w:color="auto" w:fill="FFFFFF"/>
          <w:rPrChange w:id="69" w:author="左佩" w:date="2019-09-28T01:00:00Z">
            <w:rPr>
              <w:del w:id="70" w:author="左佩" w:date="2019-09-28T00:47:00Z"/>
              <w:color w:val="000000"/>
              <w:sz w:val="29"/>
              <w:szCs w:val="29"/>
              <w:shd w:val="clear" w:color="auto" w:fill="FFFFFF"/>
            </w:rPr>
          </w:rPrChange>
        </w:rPr>
        <w:pPrChange w:id="71" w:author="左佩" w:date="2019-09-28T01:00:00Z">
          <w:pPr/>
        </w:pPrChange>
      </w:pPr>
    </w:p>
    <w:p w:rsidR="00787A94" w:rsidRPr="00CA0010" w:rsidDel="00816EB4" w:rsidRDefault="008A0136" w:rsidP="00CA0010">
      <w:pPr>
        <w:spacing w:line="360" w:lineRule="auto"/>
        <w:ind w:firstLine="420"/>
        <w:rPr>
          <w:del w:id="72" w:author="左佩" w:date="2019-09-27T23:31:00Z"/>
          <w:rFonts w:ascii="宋体" w:eastAsia="宋体" w:hAnsi="宋体"/>
          <w:sz w:val="24"/>
          <w:szCs w:val="24"/>
          <w:rPrChange w:id="73" w:author="左佩" w:date="2019-09-28T01:00:00Z">
            <w:rPr>
              <w:del w:id="74" w:author="左佩" w:date="2019-09-27T23:31:00Z"/>
            </w:rPr>
          </w:rPrChange>
        </w:rPr>
        <w:pPrChange w:id="75" w:author="左佩" w:date="2019-09-28T01:00:00Z">
          <w:pPr>
            <w:ind w:firstLine="420"/>
          </w:pPr>
        </w:pPrChange>
      </w:pPr>
      <w:del w:id="76" w:author="左佩" w:date="2019-09-27T22:45:00Z">
        <w:r w:rsidRPr="00CA0010" w:rsidDel="005965CF">
          <w:rPr>
            <w:rFonts w:ascii="宋体" w:eastAsia="宋体" w:hAnsi="宋体" w:hint="eastAsia"/>
            <w:sz w:val="24"/>
            <w:szCs w:val="24"/>
            <w:rPrChange w:id="77" w:author="左佩" w:date="2019-09-28T01:00:00Z">
              <w:rPr>
                <w:rFonts w:hint="eastAsia"/>
              </w:rPr>
            </w:rPrChange>
          </w:rPr>
          <w:delText>1）</w:delText>
        </w:r>
      </w:del>
      <w:r w:rsidR="00787A94" w:rsidRPr="00CA0010">
        <w:rPr>
          <w:rFonts w:ascii="宋体" w:eastAsia="宋体" w:hAnsi="宋体" w:hint="eastAsia"/>
          <w:sz w:val="24"/>
          <w:szCs w:val="24"/>
          <w:rPrChange w:id="78" w:author="左佩" w:date="2019-09-28T01:00:00Z">
            <w:rPr>
              <w:rFonts w:hint="eastAsia"/>
            </w:rPr>
          </w:rPrChange>
        </w:rPr>
        <w:t>近日，国务院印发</w:t>
      </w:r>
      <w:ins w:id="79" w:author="左佩" w:date="2019-09-27T22:37:00Z">
        <w:r w:rsidR="00086C97" w:rsidRPr="00CA0010">
          <w:rPr>
            <w:rFonts w:ascii="宋体" w:eastAsia="宋体" w:hAnsi="宋体" w:hint="eastAsia"/>
            <w:sz w:val="24"/>
            <w:szCs w:val="24"/>
            <w:rPrChange w:id="80" w:author="左佩" w:date="2019-09-28T01:00:00Z">
              <w:rPr>
                <w:rFonts w:hint="eastAsia"/>
              </w:rPr>
            </w:rPrChange>
          </w:rPr>
          <w:t>新的《国家科学技术奖励条例》</w:t>
        </w:r>
      </w:ins>
      <w:del w:id="81" w:author="左佩" w:date="2019-09-27T22:37:00Z">
        <w:r w:rsidR="00787A94" w:rsidRPr="00CA0010" w:rsidDel="00086C97">
          <w:rPr>
            <w:rFonts w:ascii="宋体" w:eastAsia="宋体" w:hAnsi="宋体" w:hint="eastAsia"/>
            <w:sz w:val="24"/>
            <w:szCs w:val="24"/>
            <w:rPrChange w:id="82" w:author="左佩" w:date="2019-09-28T01:00:00Z">
              <w:rPr>
                <w:rFonts w:hint="eastAsia"/>
              </w:rPr>
            </w:rPrChange>
          </w:rPr>
          <w:delText>《</w:delText>
        </w:r>
        <w:r w:rsidRPr="00CA0010" w:rsidDel="00086C97">
          <w:rPr>
            <w:rFonts w:ascii="宋体" w:eastAsia="宋体" w:hAnsi="宋体" w:hint="eastAsia"/>
            <w:sz w:val="24"/>
            <w:szCs w:val="24"/>
            <w:rPrChange w:id="83" w:author="左佩" w:date="2019-09-28T01:00:00Z">
              <w:rPr>
                <w:rFonts w:hint="eastAsia"/>
              </w:rPr>
            </w:rPrChange>
          </w:rPr>
          <w:delText>国家科学技术奖励</w:delText>
        </w:r>
      </w:del>
      <w:del w:id="84" w:author="左佩" w:date="2019-09-27T22:38:00Z">
        <w:r w:rsidRPr="00CA0010" w:rsidDel="00086C97">
          <w:rPr>
            <w:rFonts w:ascii="宋体" w:eastAsia="宋体" w:hAnsi="宋体" w:hint="eastAsia"/>
            <w:sz w:val="24"/>
            <w:szCs w:val="24"/>
            <w:rPrChange w:id="85" w:author="左佩" w:date="2019-09-28T01:00:00Z">
              <w:rPr>
                <w:rFonts w:hint="eastAsia"/>
              </w:rPr>
            </w:rPrChange>
          </w:rPr>
          <w:delText>条例</w:delText>
        </w:r>
        <w:r w:rsidR="00787A94" w:rsidRPr="00CA0010" w:rsidDel="00086C97">
          <w:rPr>
            <w:rFonts w:ascii="宋体" w:eastAsia="宋体" w:hAnsi="宋体" w:hint="eastAsia"/>
            <w:sz w:val="24"/>
            <w:szCs w:val="24"/>
            <w:rPrChange w:id="86" w:author="左佩" w:date="2019-09-28T01:00:00Z">
              <w:rPr>
                <w:rFonts w:hint="eastAsia"/>
              </w:rPr>
            </w:rPrChange>
          </w:rPr>
          <w:delText>》</w:delText>
        </w:r>
      </w:del>
      <w:r w:rsidR="00787A94" w:rsidRPr="00CA0010">
        <w:rPr>
          <w:rFonts w:ascii="宋体" w:eastAsia="宋体" w:hAnsi="宋体" w:hint="eastAsia"/>
          <w:sz w:val="24"/>
          <w:szCs w:val="24"/>
          <w:rPrChange w:id="87" w:author="左佩" w:date="2019-09-28T01:00:00Z">
            <w:rPr>
              <w:rFonts w:hint="eastAsia"/>
            </w:rPr>
          </w:rPrChange>
        </w:rPr>
        <w:t>，对国家科技奖励制度进行</w:t>
      </w:r>
      <w:r w:rsidRPr="00CA0010">
        <w:rPr>
          <w:rFonts w:ascii="宋体" w:eastAsia="宋体" w:hAnsi="宋体" w:hint="eastAsia"/>
          <w:sz w:val="24"/>
          <w:szCs w:val="24"/>
          <w:rPrChange w:id="88" w:author="左佩" w:date="2019-09-28T01:00:00Z">
            <w:rPr>
              <w:rFonts w:hint="eastAsia"/>
            </w:rPr>
          </w:rPrChange>
        </w:rPr>
        <w:t>修订</w:t>
      </w:r>
      <w:r w:rsidR="00C039D9" w:rsidRPr="00CA0010">
        <w:rPr>
          <w:rFonts w:ascii="宋体" w:eastAsia="宋体" w:hAnsi="宋体" w:hint="eastAsia"/>
          <w:sz w:val="24"/>
          <w:szCs w:val="24"/>
          <w:rPrChange w:id="89" w:author="左佩" w:date="2019-09-28T01:00:00Z">
            <w:rPr>
              <w:rFonts w:hint="eastAsia"/>
            </w:rPr>
          </w:rPrChange>
        </w:rPr>
        <w:t>，这是我国科技体制改革的重大事件，</w:t>
      </w:r>
      <w:del w:id="90" w:author="左佩" w:date="2019-09-27T22:43:00Z">
        <w:r w:rsidR="00C039D9" w:rsidRPr="00CA0010" w:rsidDel="00497036">
          <w:rPr>
            <w:rFonts w:ascii="宋体" w:eastAsia="宋体" w:hAnsi="宋体" w:hint="eastAsia"/>
            <w:sz w:val="24"/>
            <w:szCs w:val="24"/>
            <w:rPrChange w:id="91" w:author="左佩" w:date="2019-09-28T01:00:00Z">
              <w:rPr>
                <w:rFonts w:hint="eastAsia"/>
              </w:rPr>
            </w:rPrChange>
          </w:rPr>
          <w:delText>将在</w:delText>
        </w:r>
      </w:del>
      <w:r w:rsidR="00C039D9" w:rsidRPr="00CA0010">
        <w:rPr>
          <w:rFonts w:ascii="宋体" w:eastAsia="宋体" w:hAnsi="宋体" w:hint="eastAsia"/>
          <w:sz w:val="24"/>
          <w:szCs w:val="24"/>
          <w:rPrChange w:id="92" w:author="左佩" w:date="2019-09-28T01:00:00Z">
            <w:rPr>
              <w:rFonts w:hint="eastAsia"/>
            </w:rPr>
          </w:rPrChange>
        </w:rPr>
        <w:t>以榜样的力量激发科研人员的创新活力，营造风清气正的科研环境，从根本上推动创新驱动发展战略。</w:t>
      </w:r>
      <w:r w:rsidR="00787A94" w:rsidRPr="00CA0010">
        <w:rPr>
          <w:rFonts w:ascii="宋体" w:eastAsia="宋体" w:hAnsi="宋体" w:hint="eastAsia"/>
          <w:sz w:val="24"/>
          <w:szCs w:val="24"/>
          <w:rPrChange w:id="93" w:author="左佩" w:date="2019-09-28T01:00:00Z">
            <w:rPr>
              <w:rFonts w:hint="eastAsia"/>
            </w:rPr>
          </w:rPrChange>
        </w:rPr>
        <w:t>这是对于科技界多年来关于科技奖励改革呼声的回应，也是</w:t>
      </w:r>
      <w:ins w:id="94" w:author="左佩" w:date="2019-09-27T22:44:00Z">
        <w:r w:rsidR="00497036" w:rsidRPr="00CA0010">
          <w:rPr>
            <w:rFonts w:ascii="宋体" w:eastAsia="宋体" w:hAnsi="宋体" w:hint="eastAsia"/>
            <w:sz w:val="24"/>
            <w:szCs w:val="24"/>
            <w:rPrChange w:id="95" w:author="左佩" w:date="2019-09-28T01:00:00Z">
              <w:rPr>
                <w:rFonts w:ascii="宋体" w:eastAsia="宋体" w:hAnsi="宋体" w:hint="eastAsia"/>
              </w:rPr>
            </w:rPrChange>
          </w:rPr>
          <w:t>加快创新型国家和世界科技强国建设</w:t>
        </w:r>
        <w:r w:rsidR="00497036" w:rsidRPr="00CA0010">
          <w:rPr>
            <w:rFonts w:ascii="宋体" w:eastAsia="宋体" w:hAnsi="宋体" w:hint="eastAsia"/>
            <w:sz w:val="24"/>
            <w:szCs w:val="24"/>
            <w:rPrChange w:id="96" w:author="左佩" w:date="2019-09-28T01:00:00Z">
              <w:rPr>
                <w:rFonts w:ascii="宋体" w:eastAsia="宋体" w:hAnsi="宋体" w:hint="eastAsia"/>
              </w:rPr>
            </w:rPrChange>
          </w:rPr>
          <w:t>的重要举措</w:t>
        </w:r>
      </w:ins>
      <w:ins w:id="97" w:author="左佩" w:date="2019-09-27T22:45:00Z">
        <w:r w:rsidR="00497036" w:rsidRPr="00CA0010">
          <w:rPr>
            <w:rFonts w:ascii="宋体" w:eastAsia="宋体" w:hAnsi="宋体" w:hint="eastAsia"/>
            <w:sz w:val="24"/>
            <w:szCs w:val="24"/>
            <w:rPrChange w:id="98" w:author="左佩" w:date="2019-09-28T01:00:00Z">
              <w:rPr>
                <w:rFonts w:ascii="宋体" w:eastAsia="宋体" w:hAnsi="宋体" w:hint="eastAsia"/>
              </w:rPr>
            </w:rPrChange>
          </w:rPr>
          <w:t>之一。</w:t>
        </w:r>
      </w:ins>
    </w:p>
    <w:p w:rsidR="00816EB4" w:rsidRPr="00CA0010" w:rsidRDefault="00816EB4" w:rsidP="00CA0010">
      <w:pPr>
        <w:spacing w:line="360" w:lineRule="auto"/>
        <w:ind w:firstLine="420"/>
        <w:rPr>
          <w:ins w:id="99" w:author="左佩" w:date="2019-09-27T23:28:00Z"/>
          <w:rFonts w:ascii="宋体" w:eastAsia="宋体" w:hAnsi="宋体" w:hint="eastAsia"/>
          <w:sz w:val="24"/>
          <w:szCs w:val="24"/>
          <w:rPrChange w:id="100" w:author="左佩" w:date="2019-09-28T01:00:00Z">
            <w:rPr>
              <w:ins w:id="101" w:author="左佩" w:date="2019-09-27T23:28:00Z"/>
              <w:rFonts w:ascii="宋体" w:eastAsia="宋体" w:hAnsi="宋体" w:hint="eastAsia"/>
            </w:rPr>
          </w:rPrChange>
        </w:rPr>
        <w:pPrChange w:id="102" w:author="左佩" w:date="2019-09-28T01:00:00Z">
          <w:pPr>
            <w:ind w:firstLine="420"/>
          </w:pPr>
        </w:pPrChange>
      </w:pPr>
    </w:p>
    <w:p w:rsidR="00816EB4" w:rsidRPr="00CA0010" w:rsidRDefault="0044391B" w:rsidP="00CA0010">
      <w:pPr>
        <w:spacing w:line="360" w:lineRule="auto"/>
        <w:ind w:firstLine="420"/>
        <w:rPr>
          <w:ins w:id="103" w:author="左佩" w:date="2019-09-27T23:29:00Z"/>
          <w:rFonts w:ascii="宋体" w:eastAsia="宋体" w:hAnsi="宋体"/>
          <w:sz w:val="24"/>
          <w:szCs w:val="24"/>
          <w:rPrChange w:id="104" w:author="左佩" w:date="2019-09-28T01:00:00Z">
            <w:rPr>
              <w:ins w:id="105" w:author="左佩" w:date="2019-09-27T23:29:00Z"/>
              <w:rFonts w:ascii="宋体" w:eastAsia="宋体" w:hAnsi="宋体"/>
            </w:rPr>
          </w:rPrChange>
        </w:rPr>
        <w:pPrChange w:id="106" w:author="左佩" w:date="2019-09-28T01:00:00Z">
          <w:pPr>
            <w:ind w:firstLine="420"/>
          </w:pPr>
        </w:pPrChange>
      </w:pPr>
      <w:ins w:id="107" w:author="左佩" w:date="2019-09-27T22:46:00Z">
        <w:r w:rsidRPr="00CA0010">
          <w:rPr>
            <w:rFonts w:ascii="宋体" w:eastAsia="宋体" w:hAnsi="宋体" w:hint="eastAsia"/>
            <w:sz w:val="24"/>
            <w:szCs w:val="24"/>
            <w:rPrChange w:id="108" w:author="左佩" w:date="2019-09-28T01:00:00Z">
              <w:rPr>
                <w:rFonts w:ascii="宋体" w:eastAsia="宋体" w:hAnsi="宋体" w:hint="eastAsia"/>
              </w:rPr>
            </w:rPrChange>
          </w:rPr>
          <w:t>科技奖励制度是我国科技政策的重要部分，是尊重知识和尊重人才的具体体现，对激励自主创新、激发人才活力，推动国家科学技术进步具有重要的促进作用。</w:t>
        </w:r>
      </w:ins>
      <w:ins w:id="109" w:author="左佩" w:date="2019-09-27T22:48:00Z">
        <w:r w:rsidRPr="00CA0010">
          <w:rPr>
            <w:rFonts w:ascii="宋体" w:eastAsia="宋体" w:hAnsi="宋体" w:hint="eastAsia"/>
            <w:sz w:val="24"/>
            <w:szCs w:val="24"/>
            <w:rPrChange w:id="110" w:author="左佩" w:date="2019-09-28T01:00:00Z">
              <w:rPr>
                <w:rFonts w:ascii="宋体" w:eastAsia="宋体" w:hAnsi="宋体" w:hint="eastAsia"/>
              </w:rPr>
            </w:rPrChange>
          </w:rPr>
          <w:t>改革开放以来，我国国家科技奖励制度在改革中发展完善，逐步建立健全</w:t>
        </w:r>
      </w:ins>
      <w:ins w:id="111" w:author="左佩" w:date="2019-09-28T01:01:00Z">
        <w:r w:rsidR="00CA0010">
          <w:rPr>
            <w:rFonts w:ascii="宋体" w:eastAsia="宋体" w:hAnsi="宋体" w:hint="eastAsia"/>
            <w:sz w:val="24"/>
            <w:szCs w:val="24"/>
          </w:rPr>
          <w:t>，</w:t>
        </w:r>
      </w:ins>
      <w:ins w:id="112" w:author="左佩" w:date="2019-09-27T22:48:00Z">
        <w:r w:rsidRPr="00CA0010">
          <w:rPr>
            <w:rFonts w:ascii="宋体" w:eastAsia="宋体" w:hAnsi="宋体" w:hint="eastAsia"/>
            <w:sz w:val="24"/>
            <w:szCs w:val="24"/>
            <w:rPrChange w:id="113" w:author="左佩" w:date="2019-09-28T01:00:00Z">
              <w:rPr>
                <w:rFonts w:ascii="宋体" w:eastAsia="宋体" w:hAnsi="宋体" w:hint="eastAsia"/>
              </w:rPr>
            </w:rPrChange>
          </w:rPr>
          <w:t>既符合科技发展规律</w:t>
        </w:r>
      </w:ins>
      <w:ins w:id="114" w:author="左佩" w:date="2019-09-27T23:28:00Z">
        <w:r w:rsidR="00816EB4" w:rsidRPr="00CA0010">
          <w:rPr>
            <w:rFonts w:ascii="宋体" w:eastAsia="宋体" w:hAnsi="宋体" w:hint="eastAsia"/>
            <w:sz w:val="24"/>
            <w:szCs w:val="24"/>
            <w:rPrChange w:id="115" w:author="左佩" w:date="2019-09-28T01:00:00Z">
              <w:rPr>
                <w:rFonts w:ascii="宋体" w:eastAsia="宋体" w:hAnsi="宋体" w:hint="eastAsia"/>
              </w:rPr>
            </w:rPrChange>
          </w:rPr>
          <w:t>，</w:t>
        </w:r>
      </w:ins>
      <w:ins w:id="116" w:author="左佩" w:date="2019-09-27T22:48:00Z">
        <w:r w:rsidRPr="00CA0010">
          <w:rPr>
            <w:rFonts w:ascii="宋体" w:eastAsia="宋体" w:hAnsi="宋体"/>
            <w:sz w:val="24"/>
            <w:szCs w:val="24"/>
            <w:rPrChange w:id="117" w:author="左佩" w:date="2019-09-28T01:00:00Z">
              <w:rPr>
                <w:rFonts w:ascii="宋体" w:eastAsia="宋体" w:hAnsi="宋体"/>
              </w:rPr>
            </w:rPrChange>
          </w:rPr>
          <w:t>又适应我国国情的中国特</w:t>
        </w:r>
        <w:r w:rsidRPr="00CA0010">
          <w:rPr>
            <w:rFonts w:ascii="宋体" w:eastAsia="宋体" w:hAnsi="宋体" w:hint="eastAsia"/>
            <w:sz w:val="24"/>
            <w:szCs w:val="24"/>
            <w:rPrChange w:id="118" w:author="左佩" w:date="2019-09-28T01:00:00Z">
              <w:rPr>
                <w:rFonts w:ascii="宋体" w:eastAsia="宋体" w:hAnsi="宋体" w:hint="eastAsia"/>
              </w:rPr>
            </w:rPrChange>
          </w:rPr>
          <w:t>色科技奖励体系。</w:t>
        </w:r>
      </w:ins>
      <w:ins w:id="119" w:author="左佩" w:date="2019-09-27T23:30:00Z">
        <w:r w:rsidR="00816EB4" w:rsidRPr="00CA0010">
          <w:rPr>
            <w:rFonts w:ascii="宋体" w:eastAsia="宋体" w:hAnsi="宋体" w:hint="eastAsia"/>
            <w:sz w:val="24"/>
            <w:szCs w:val="24"/>
            <w:rPrChange w:id="120" w:author="左佩" w:date="2019-09-28T01:00:00Z">
              <w:rPr>
                <w:rFonts w:ascii="宋体" w:eastAsia="宋体" w:hAnsi="宋体" w:hint="eastAsia"/>
              </w:rPr>
            </w:rPrChange>
          </w:rPr>
          <w:t>长期以来，我国科技奖励体系曾经有力地促进了我国科技事业的发展，是党和国家重视和激励科技人员的有力证明。</w:t>
        </w:r>
      </w:ins>
      <w:ins w:id="121" w:author="左佩" w:date="2019-09-27T23:29:00Z">
        <w:r w:rsidR="00816EB4" w:rsidRPr="00CA0010">
          <w:rPr>
            <w:rFonts w:ascii="宋体" w:eastAsia="宋体" w:hAnsi="宋体" w:hint="eastAsia"/>
            <w:sz w:val="24"/>
            <w:szCs w:val="24"/>
            <w:rPrChange w:id="122" w:author="左佩" w:date="2019-09-28T01:00:00Z">
              <w:rPr>
                <w:rFonts w:ascii="宋体" w:eastAsia="宋体" w:hAnsi="宋体" w:hint="eastAsia"/>
              </w:rPr>
            </w:rPrChange>
          </w:rPr>
          <w:t>载人航天、探月工程、青藏铁路等获奖成果举世瞩目、彪炳史册，充分调动了广大科技工作者的积极性和创造性，汇聚了全社会建设创新型国家的强大合力。在全社会形成崇尚知识、崇尚科学、积极投身科学的良好氛围。尤其是最高奖获得者，他们勇于探索、矢志创新的精神为广大科技工作者特别是年轻科学家树立了榜样。</w:t>
        </w:r>
      </w:ins>
    </w:p>
    <w:p w:rsidR="00A51A97" w:rsidRPr="00CA0010" w:rsidRDefault="00816EB4" w:rsidP="00CA0010">
      <w:pPr>
        <w:spacing w:line="360" w:lineRule="auto"/>
        <w:ind w:firstLine="420"/>
        <w:rPr>
          <w:ins w:id="123" w:author="左佩" w:date="2019-09-27T23:48:00Z"/>
          <w:rFonts w:ascii="宋体" w:eastAsia="宋体" w:hAnsi="宋体"/>
          <w:sz w:val="24"/>
          <w:szCs w:val="24"/>
          <w:rPrChange w:id="124" w:author="左佩" w:date="2019-09-28T01:00:00Z">
            <w:rPr>
              <w:ins w:id="125" w:author="左佩" w:date="2019-09-27T23:48:00Z"/>
              <w:rFonts w:ascii="宋体" w:eastAsia="宋体" w:hAnsi="宋体"/>
            </w:rPr>
          </w:rPrChange>
        </w:rPr>
        <w:pPrChange w:id="126" w:author="左佩" w:date="2019-09-28T01:00:00Z">
          <w:pPr>
            <w:ind w:firstLine="420"/>
          </w:pPr>
        </w:pPrChange>
      </w:pPr>
      <w:ins w:id="127" w:author="左佩" w:date="2019-09-27T23:32:00Z">
        <w:r w:rsidRPr="00CA0010">
          <w:rPr>
            <w:rFonts w:ascii="宋体" w:eastAsia="宋体" w:hAnsi="宋体"/>
            <w:sz w:val="24"/>
            <w:szCs w:val="24"/>
            <w:rPrChange w:id="128" w:author="左佩" w:date="2019-09-28T01:00:00Z">
              <w:rPr>
                <w:rFonts w:ascii="宋体" w:eastAsia="宋体" w:hAnsi="宋体"/>
              </w:rPr>
            </w:rPrChange>
          </w:rPr>
          <w:t>40</w:t>
        </w:r>
        <w:r w:rsidR="00536ABC" w:rsidRPr="00CA0010">
          <w:rPr>
            <w:rFonts w:ascii="宋体" w:eastAsia="宋体" w:hAnsi="宋体" w:hint="eastAsia"/>
            <w:sz w:val="24"/>
            <w:szCs w:val="24"/>
            <w:rPrChange w:id="129" w:author="左佩" w:date="2019-09-28T01:00:00Z">
              <w:rPr>
                <w:rFonts w:ascii="宋体" w:eastAsia="宋体" w:hAnsi="宋体" w:hint="eastAsia"/>
              </w:rPr>
            </w:rPrChange>
          </w:rPr>
          <w:t>余</w:t>
        </w:r>
        <w:r w:rsidRPr="00CA0010">
          <w:rPr>
            <w:rFonts w:ascii="宋体" w:eastAsia="宋体" w:hAnsi="宋体"/>
            <w:sz w:val="24"/>
            <w:szCs w:val="24"/>
            <w:rPrChange w:id="130" w:author="左佩" w:date="2019-09-28T01:00:00Z">
              <w:rPr>
                <w:rFonts w:ascii="宋体" w:eastAsia="宋体" w:hAnsi="宋体"/>
              </w:rPr>
            </w:rPrChange>
          </w:rPr>
          <w:t>年来，我国科技奖励制度在改革中不断完善</w:t>
        </w:r>
        <w:r w:rsidRPr="00CA0010">
          <w:rPr>
            <w:rFonts w:ascii="宋体" w:eastAsia="宋体" w:hAnsi="宋体" w:hint="eastAsia"/>
            <w:sz w:val="24"/>
            <w:szCs w:val="24"/>
            <w:rPrChange w:id="131" w:author="左佩" w:date="2019-09-28T01:00:00Z">
              <w:rPr>
                <w:rFonts w:ascii="宋体" w:eastAsia="宋体" w:hAnsi="宋体" w:hint="eastAsia"/>
              </w:rPr>
            </w:rPrChange>
          </w:rPr>
          <w:t>，例如</w:t>
        </w:r>
      </w:ins>
      <w:ins w:id="132" w:author="左佩" w:date="2019-09-27T23:33:00Z">
        <w:r w:rsidR="00536ABC" w:rsidRPr="00CA0010">
          <w:rPr>
            <w:rFonts w:ascii="宋体" w:eastAsia="宋体" w:hAnsi="宋体" w:hint="eastAsia"/>
            <w:sz w:val="24"/>
            <w:szCs w:val="24"/>
            <w:rPrChange w:id="133" w:author="左佩" w:date="2019-09-28T01:00:00Z">
              <w:rPr>
                <w:rFonts w:ascii="宋体" w:eastAsia="宋体" w:hAnsi="宋体" w:hint="eastAsia"/>
              </w:rPr>
            </w:rPrChange>
          </w:rPr>
          <w:t>奖励体系不断丰富、奖励质量持续提升、确保权威性和公信力、</w:t>
        </w:r>
      </w:ins>
      <w:ins w:id="134" w:author="左佩" w:date="2019-09-27T23:34:00Z">
        <w:r w:rsidR="00536ABC" w:rsidRPr="00CA0010">
          <w:rPr>
            <w:rFonts w:ascii="宋体" w:eastAsia="宋体" w:hAnsi="宋体" w:hint="eastAsia"/>
            <w:sz w:val="24"/>
            <w:szCs w:val="24"/>
            <w:rPrChange w:id="135" w:author="左佩" w:date="2019-09-28T01:00:00Z">
              <w:rPr>
                <w:rFonts w:ascii="宋体" w:eastAsia="宋体" w:hAnsi="宋体" w:hint="eastAsia"/>
              </w:rPr>
            </w:rPrChange>
          </w:rPr>
          <w:t>有力支撑国家科技战略。</w:t>
        </w:r>
        <w:r w:rsidR="00536ABC" w:rsidRPr="00CA0010">
          <w:rPr>
            <w:rFonts w:ascii="宋体" w:eastAsia="宋体" w:hAnsi="宋体" w:hint="eastAsia"/>
            <w:sz w:val="24"/>
            <w:szCs w:val="24"/>
            <w:rPrChange w:id="136" w:author="左佩" w:date="2019-09-28T01:00:00Z">
              <w:rPr>
                <w:rFonts w:ascii="宋体" w:eastAsia="宋体" w:hAnsi="宋体" w:hint="eastAsia"/>
              </w:rPr>
            </w:rPrChange>
          </w:rPr>
          <w:t>一大批优秀科技工作者</w:t>
        </w:r>
        <w:r w:rsidR="00536ABC" w:rsidRPr="00CA0010">
          <w:rPr>
            <w:rFonts w:ascii="宋体" w:eastAsia="宋体" w:hAnsi="宋体"/>
            <w:sz w:val="24"/>
            <w:szCs w:val="24"/>
            <w:rPrChange w:id="137" w:author="左佩" w:date="2019-09-28T01:00:00Z">
              <w:rPr>
                <w:rFonts w:ascii="宋体" w:eastAsia="宋体" w:hAnsi="宋体"/>
              </w:rPr>
            </w:rPrChange>
          </w:rPr>
          <w:t xml:space="preserve"> ，一大批优秀科技成果</w:t>
        </w:r>
        <w:r w:rsidR="00536ABC" w:rsidRPr="00CA0010">
          <w:rPr>
            <w:rFonts w:ascii="宋体" w:eastAsia="宋体" w:hAnsi="宋体" w:hint="eastAsia"/>
            <w:sz w:val="24"/>
            <w:szCs w:val="24"/>
            <w:rPrChange w:id="138" w:author="左佩" w:date="2019-09-28T01:00:00Z">
              <w:rPr>
                <w:rFonts w:ascii="宋体" w:eastAsia="宋体" w:hAnsi="宋体" w:hint="eastAsia"/>
              </w:rPr>
            </w:rPrChange>
          </w:rPr>
          <w:t>获得奖励</w:t>
        </w:r>
        <w:r w:rsidR="00536ABC" w:rsidRPr="00CA0010">
          <w:rPr>
            <w:rFonts w:ascii="宋体" w:eastAsia="宋体" w:hAnsi="宋体"/>
            <w:sz w:val="24"/>
            <w:szCs w:val="24"/>
            <w:rPrChange w:id="139" w:author="左佩" w:date="2019-09-28T01:00:00Z">
              <w:rPr>
                <w:rFonts w:ascii="宋体" w:eastAsia="宋体" w:hAnsi="宋体"/>
              </w:rPr>
            </w:rPrChange>
          </w:rPr>
          <w:t xml:space="preserve"> ，极大提高了科技工作者的荣誉感和使命感 ，在全社</w:t>
        </w:r>
        <w:r w:rsidR="00536ABC" w:rsidRPr="00CA0010">
          <w:rPr>
            <w:rFonts w:ascii="宋体" w:eastAsia="宋体" w:hAnsi="宋体" w:hint="eastAsia"/>
            <w:sz w:val="24"/>
            <w:szCs w:val="24"/>
            <w:rPrChange w:id="140" w:author="左佩" w:date="2019-09-28T01:00:00Z">
              <w:rPr>
                <w:rFonts w:ascii="宋体" w:eastAsia="宋体" w:hAnsi="宋体" w:hint="eastAsia"/>
              </w:rPr>
            </w:rPrChange>
          </w:rPr>
          <w:t>会形成崇尚知识、崇尚科学、积极投身科学的良好氛围。</w:t>
        </w:r>
      </w:ins>
      <w:ins w:id="141" w:author="左佩" w:date="2019-09-27T23:35:00Z">
        <w:r w:rsidR="00536ABC" w:rsidRPr="00CA0010">
          <w:rPr>
            <w:rFonts w:ascii="宋体" w:eastAsia="宋体" w:hAnsi="宋体" w:hint="eastAsia"/>
            <w:sz w:val="24"/>
            <w:szCs w:val="24"/>
            <w:rPrChange w:id="142" w:author="左佩" w:date="2019-09-28T01:00:00Z">
              <w:rPr>
                <w:rFonts w:ascii="宋体" w:eastAsia="宋体" w:hAnsi="宋体" w:hint="eastAsia"/>
              </w:rPr>
            </w:rPrChange>
          </w:rPr>
          <w:t>然而，随着我国科技水平的快速发展，以及社会、经济和国防对</w:t>
        </w:r>
      </w:ins>
      <w:ins w:id="143" w:author="左佩" w:date="2019-09-27T23:37:00Z">
        <w:r w:rsidR="00536ABC" w:rsidRPr="00CA0010">
          <w:rPr>
            <w:rFonts w:ascii="宋体" w:eastAsia="宋体" w:hAnsi="宋体" w:hint="eastAsia"/>
            <w:sz w:val="24"/>
            <w:szCs w:val="24"/>
            <w:rPrChange w:id="144" w:author="左佩" w:date="2019-09-28T01:00:00Z">
              <w:rPr>
                <w:rFonts w:ascii="宋体" w:eastAsia="宋体" w:hAnsi="宋体" w:hint="eastAsia"/>
              </w:rPr>
            </w:rPrChange>
          </w:rPr>
          <w:t>科技创新的更高要求，我国</w:t>
        </w:r>
      </w:ins>
      <w:ins w:id="145" w:author="左佩" w:date="2019-09-27T23:39:00Z">
        <w:r w:rsidR="00B81B75" w:rsidRPr="00CA0010">
          <w:rPr>
            <w:rFonts w:ascii="宋体" w:eastAsia="宋体" w:hAnsi="宋体" w:hint="eastAsia"/>
            <w:sz w:val="24"/>
            <w:szCs w:val="24"/>
            <w:rPrChange w:id="146" w:author="左佩" w:date="2019-09-28T01:00:00Z">
              <w:rPr>
                <w:rFonts w:ascii="宋体" w:eastAsia="宋体" w:hAnsi="宋体" w:hint="eastAsia"/>
              </w:rPr>
            </w:rPrChange>
          </w:rPr>
          <w:t>科技奖励制度也需要不断完善和进步，例如</w:t>
        </w:r>
      </w:ins>
      <w:ins w:id="147" w:author="左佩" w:date="2019-09-27T23:43:00Z">
        <w:r w:rsidR="00A51A97" w:rsidRPr="00CA0010">
          <w:rPr>
            <w:rFonts w:ascii="宋体" w:eastAsia="宋体" w:hAnsi="宋体" w:hint="eastAsia"/>
            <w:sz w:val="24"/>
            <w:szCs w:val="24"/>
            <w:rPrChange w:id="148" w:author="左佩" w:date="2019-09-28T01:00:00Z">
              <w:rPr>
                <w:rFonts w:ascii="宋体" w:eastAsia="宋体" w:hAnsi="宋体" w:hint="eastAsia"/>
              </w:rPr>
            </w:rPrChange>
          </w:rPr>
          <w:t>：需要</w:t>
        </w:r>
      </w:ins>
      <w:ins w:id="149" w:author="左佩" w:date="2019-09-27T23:40:00Z">
        <w:r w:rsidR="00B81B75" w:rsidRPr="00CA0010">
          <w:rPr>
            <w:rFonts w:ascii="宋体" w:eastAsia="宋体" w:hAnsi="宋体" w:hint="eastAsia"/>
            <w:sz w:val="24"/>
            <w:szCs w:val="24"/>
            <w:rPrChange w:id="150" w:author="左佩" w:date="2019-09-28T01:00:00Z">
              <w:rPr>
                <w:rFonts w:ascii="宋体" w:eastAsia="宋体" w:hAnsi="宋体" w:hint="eastAsia"/>
              </w:rPr>
            </w:rPrChange>
          </w:rPr>
          <w:t>进一步</w:t>
        </w:r>
      </w:ins>
      <w:ins w:id="151" w:author="左佩" w:date="2019-09-27T23:41:00Z">
        <w:r w:rsidR="00B81B75" w:rsidRPr="00CA0010">
          <w:rPr>
            <w:rFonts w:ascii="宋体" w:eastAsia="宋体" w:hAnsi="宋体" w:hint="eastAsia"/>
            <w:sz w:val="24"/>
            <w:szCs w:val="24"/>
            <w:rPrChange w:id="152" w:author="左佩" w:date="2019-09-28T01:00:00Z">
              <w:rPr>
                <w:rFonts w:ascii="宋体" w:eastAsia="宋体" w:hAnsi="宋体" w:hint="eastAsia"/>
              </w:rPr>
            </w:rPrChange>
          </w:rPr>
          <w:t>落实将推荐制改为提名制的</w:t>
        </w:r>
        <w:r w:rsidR="00A51A97" w:rsidRPr="00CA0010">
          <w:rPr>
            <w:rFonts w:ascii="宋体" w:eastAsia="宋体" w:hAnsi="宋体" w:hint="eastAsia"/>
            <w:sz w:val="24"/>
            <w:szCs w:val="24"/>
            <w:rPrChange w:id="153" w:author="左佩" w:date="2019-09-28T01:00:00Z">
              <w:rPr>
                <w:rFonts w:ascii="宋体" w:eastAsia="宋体" w:hAnsi="宋体" w:hint="eastAsia"/>
              </w:rPr>
            </w:rPrChange>
          </w:rPr>
          <w:t>各项要求</w:t>
        </w:r>
      </w:ins>
      <w:ins w:id="154" w:author="左佩" w:date="2019-09-27T23:48:00Z">
        <w:r w:rsidR="00A51A97" w:rsidRPr="00CA0010">
          <w:rPr>
            <w:rFonts w:ascii="宋体" w:eastAsia="宋体" w:hAnsi="宋体" w:hint="eastAsia"/>
            <w:sz w:val="24"/>
            <w:szCs w:val="24"/>
            <w:rPrChange w:id="155" w:author="左佩" w:date="2019-09-28T01:00:00Z">
              <w:rPr>
                <w:rFonts w:ascii="宋体" w:eastAsia="宋体" w:hAnsi="宋体" w:hint="eastAsia"/>
              </w:rPr>
            </w:rPrChange>
          </w:rPr>
          <w:t>，</w:t>
        </w:r>
      </w:ins>
      <w:ins w:id="156" w:author="左佩" w:date="2019-09-27T23:44:00Z">
        <w:r w:rsidR="00A51A97" w:rsidRPr="00CA0010">
          <w:rPr>
            <w:rFonts w:ascii="宋体" w:eastAsia="宋体" w:hAnsi="宋体" w:hint="eastAsia"/>
            <w:sz w:val="24"/>
            <w:szCs w:val="24"/>
            <w:rPrChange w:id="157" w:author="左佩" w:date="2019-09-28T01:00:00Z">
              <w:rPr>
                <w:rFonts w:ascii="宋体" w:eastAsia="宋体" w:hAnsi="宋体" w:hint="eastAsia"/>
              </w:rPr>
            </w:rPrChange>
          </w:rPr>
          <w:t>国家科技奖励不但要得到本国科学家和广大人民的认可</w:t>
        </w:r>
      </w:ins>
      <w:ins w:id="158" w:author="左佩" w:date="2019-09-27T23:46:00Z">
        <w:r w:rsidR="00A51A97" w:rsidRPr="00CA0010">
          <w:rPr>
            <w:rFonts w:ascii="宋体" w:eastAsia="宋体" w:hAnsi="宋体" w:hint="eastAsia"/>
            <w:sz w:val="24"/>
            <w:szCs w:val="24"/>
            <w:rPrChange w:id="159" w:author="左佩" w:date="2019-09-28T01:00:00Z">
              <w:rPr>
                <w:rFonts w:ascii="宋体" w:eastAsia="宋体" w:hAnsi="宋体" w:hint="eastAsia"/>
              </w:rPr>
            </w:rPrChange>
          </w:rPr>
          <w:t>，</w:t>
        </w:r>
      </w:ins>
      <w:ins w:id="160" w:author="左佩" w:date="2019-09-27T23:44:00Z">
        <w:r w:rsidR="00A51A97" w:rsidRPr="00CA0010">
          <w:rPr>
            <w:rFonts w:ascii="宋体" w:eastAsia="宋体" w:hAnsi="宋体" w:hint="eastAsia"/>
            <w:sz w:val="24"/>
            <w:szCs w:val="24"/>
            <w:rPrChange w:id="161" w:author="左佩" w:date="2019-09-28T01:00:00Z">
              <w:rPr>
                <w:rFonts w:ascii="宋体" w:eastAsia="宋体" w:hAnsi="宋体" w:hint="eastAsia"/>
              </w:rPr>
            </w:rPrChange>
          </w:rPr>
          <w:t>还需要</w:t>
        </w:r>
      </w:ins>
      <w:ins w:id="162" w:author="左佩" w:date="2019-09-27T23:45:00Z">
        <w:r w:rsidR="00A51A97" w:rsidRPr="00CA0010">
          <w:rPr>
            <w:rFonts w:ascii="宋体" w:eastAsia="宋体" w:hAnsi="宋体" w:hint="eastAsia"/>
            <w:sz w:val="24"/>
            <w:szCs w:val="24"/>
            <w:rPrChange w:id="163" w:author="左佩" w:date="2019-09-28T01:00:00Z">
              <w:rPr>
                <w:rFonts w:ascii="宋体" w:eastAsia="宋体" w:hAnsi="宋体" w:hint="eastAsia"/>
              </w:rPr>
            </w:rPrChange>
          </w:rPr>
          <w:t>得到海外科学界的认可</w:t>
        </w:r>
      </w:ins>
      <w:ins w:id="164" w:author="左佩" w:date="2019-09-27T23:48:00Z">
        <w:r w:rsidR="00A51A97" w:rsidRPr="00CA0010">
          <w:rPr>
            <w:rFonts w:ascii="宋体" w:eastAsia="宋体" w:hAnsi="宋体" w:hint="eastAsia"/>
            <w:sz w:val="24"/>
            <w:szCs w:val="24"/>
            <w:rPrChange w:id="165" w:author="左佩" w:date="2019-09-28T01:00:00Z">
              <w:rPr>
                <w:rFonts w:ascii="宋体" w:eastAsia="宋体" w:hAnsi="宋体" w:hint="eastAsia"/>
              </w:rPr>
            </w:rPrChange>
          </w:rPr>
          <w:t>。</w:t>
        </w:r>
      </w:ins>
      <w:ins w:id="166" w:author="左佩" w:date="2019-09-28T01:02:00Z">
        <w:r w:rsidR="00CA0010">
          <w:rPr>
            <w:rFonts w:ascii="宋体" w:eastAsia="宋体" w:hAnsi="宋体" w:hint="eastAsia"/>
            <w:sz w:val="24"/>
            <w:szCs w:val="24"/>
          </w:rPr>
          <w:t>科技</w:t>
        </w:r>
      </w:ins>
      <w:ins w:id="167" w:author="左佩" w:date="2019-09-27T23:48:00Z">
        <w:r w:rsidR="00A51A97" w:rsidRPr="00CA0010">
          <w:rPr>
            <w:rFonts w:ascii="宋体" w:eastAsia="宋体" w:hAnsi="宋体" w:hint="eastAsia"/>
            <w:sz w:val="24"/>
            <w:szCs w:val="24"/>
            <w:rPrChange w:id="168" w:author="左佩" w:date="2019-09-28T01:00:00Z">
              <w:rPr>
                <w:rFonts w:ascii="宋体" w:eastAsia="宋体" w:hAnsi="宋体" w:hint="eastAsia"/>
              </w:rPr>
            </w:rPrChange>
          </w:rPr>
          <w:t>奖励从根本上是同行之间的一种评议和认可，这种认可更多的是一种精神上的激励</w:t>
        </w:r>
      </w:ins>
      <w:ins w:id="169" w:author="左佩" w:date="2019-09-27T23:49:00Z">
        <w:r w:rsidR="00A51A97" w:rsidRPr="00CA0010">
          <w:rPr>
            <w:rFonts w:ascii="宋体" w:eastAsia="宋体" w:hAnsi="宋体" w:hint="eastAsia"/>
            <w:sz w:val="24"/>
            <w:szCs w:val="24"/>
            <w:rPrChange w:id="170" w:author="左佩" w:date="2019-09-28T01:00:00Z">
              <w:rPr>
                <w:rFonts w:ascii="宋体" w:eastAsia="宋体" w:hAnsi="宋体" w:hint="eastAsia"/>
              </w:rPr>
            </w:rPrChange>
          </w:rPr>
          <w:t>，因此需要更强的科技奖励诚信体系建设、监督约束和不端惩戒力度。</w:t>
        </w:r>
      </w:ins>
    </w:p>
    <w:p w:rsidR="00A51A97" w:rsidRPr="00CA0010" w:rsidRDefault="00A51A97" w:rsidP="00CA0010">
      <w:pPr>
        <w:spacing w:line="360" w:lineRule="auto"/>
        <w:ind w:firstLine="420"/>
        <w:rPr>
          <w:ins w:id="171" w:author="左佩" w:date="2019-09-27T23:51:00Z"/>
          <w:rFonts w:ascii="宋体" w:eastAsia="宋体" w:hAnsi="宋体"/>
          <w:sz w:val="24"/>
          <w:szCs w:val="24"/>
          <w:rPrChange w:id="172" w:author="左佩" w:date="2019-09-28T01:00:00Z">
            <w:rPr>
              <w:ins w:id="173" w:author="左佩" w:date="2019-09-27T23:51:00Z"/>
              <w:rFonts w:ascii="宋体" w:eastAsia="宋体" w:hAnsi="宋体"/>
            </w:rPr>
          </w:rPrChange>
        </w:rPr>
        <w:pPrChange w:id="174" w:author="左佩" w:date="2019-09-28T01:00:00Z">
          <w:pPr>
            <w:ind w:firstLine="420"/>
          </w:pPr>
        </w:pPrChange>
      </w:pPr>
      <w:ins w:id="175" w:author="左佩" w:date="2019-09-27T23:51:00Z">
        <w:r w:rsidRPr="00CA0010">
          <w:rPr>
            <w:rFonts w:ascii="宋体" w:eastAsia="宋体" w:hAnsi="宋体" w:hint="eastAsia"/>
            <w:sz w:val="24"/>
            <w:szCs w:val="24"/>
            <w:rPrChange w:id="176" w:author="左佩" w:date="2019-09-28T01:00:00Z">
              <w:rPr>
                <w:rFonts w:ascii="宋体" w:eastAsia="宋体" w:hAnsi="宋体" w:hint="eastAsia"/>
              </w:rPr>
            </w:rPrChange>
          </w:rPr>
          <w:t>本次科技奖励制度改革</w:t>
        </w:r>
      </w:ins>
      <w:ins w:id="177" w:author="左佩" w:date="2019-09-27T23:53:00Z">
        <w:r w:rsidR="00D40F53" w:rsidRPr="00CA0010">
          <w:rPr>
            <w:rFonts w:ascii="宋体" w:eastAsia="宋体" w:hAnsi="宋体" w:hint="eastAsia"/>
            <w:sz w:val="24"/>
            <w:szCs w:val="24"/>
            <w:rPrChange w:id="178" w:author="左佩" w:date="2019-09-28T01:00:00Z">
              <w:rPr>
                <w:rFonts w:ascii="宋体" w:eastAsia="宋体" w:hAnsi="宋体" w:hint="eastAsia"/>
              </w:rPr>
            </w:rPrChange>
          </w:rPr>
          <w:t>进一步落实了将推荐制改为提名制的各项要求，例如改革</w:t>
        </w:r>
      </w:ins>
      <w:ins w:id="179" w:author="左佩" w:date="2019-09-27T23:54:00Z">
        <w:r w:rsidR="00D40F53" w:rsidRPr="00CA0010">
          <w:rPr>
            <w:rFonts w:ascii="宋体" w:eastAsia="宋体" w:hAnsi="宋体" w:hint="eastAsia"/>
            <w:sz w:val="24"/>
            <w:szCs w:val="24"/>
            <w:rPrChange w:id="180" w:author="左佩" w:date="2019-09-28T01:00:00Z">
              <w:rPr>
                <w:rFonts w:ascii="宋体" w:eastAsia="宋体" w:hAnsi="宋体" w:hint="eastAsia"/>
              </w:rPr>
            </w:rPrChange>
          </w:rPr>
          <w:t>了</w:t>
        </w:r>
      </w:ins>
      <w:ins w:id="181" w:author="左佩" w:date="2019-09-27T23:53:00Z">
        <w:r w:rsidR="00D40F53" w:rsidRPr="00CA0010">
          <w:rPr>
            <w:rFonts w:ascii="宋体" w:eastAsia="宋体" w:hAnsi="宋体" w:hint="eastAsia"/>
            <w:sz w:val="24"/>
            <w:szCs w:val="24"/>
            <w:rPrChange w:id="182" w:author="左佩" w:date="2019-09-28T01:00:00Z">
              <w:rPr>
                <w:rFonts w:ascii="宋体" w:eastAsia="宋体" w:hAnsi="宋体" w:hint="eastAsia"/>
              </w:rPr>
            </w:rPrChange>
          </w:rPr>
          <w:t>报奖方式</w:t>
        </w:r>
      </w:ins>
      <w:ins w:id="183" w:author="左佩" w:date="2019-09-27T23:55:00Z">
        <w:r w:rsidR="00D40F53" w:rsidRPr="00CA0010">
          <w:rPr>
            <w:rFonts w:ascii="宋体" w:eastAsia="宋体" w:hAnsi="宋体" w:hint="eastAsia"/>
            <w:sz w:val="24"/>
            <w:szCs w:val="24"/>
            <w:rPrChange w:id="184" w:author="左佩" w:date="2019-09-28T01:00:00Z">
              <w:rPr>
                <w:rFonts w:ascii="宋体" w:eastAsia="宋体" w:hAnsi="宋体" w:hint="eastAsia"/>
              </w:rPr>
            </w:rPrChange>
          </w:rPr>
          <w:t>、</w:t>
        </w:r>
      </w:ins>
      <w:ins w:id="185" w:author="左佩" w:date="2019-09-27T23:56:00Z">
        <w:r w:rsidR="00D40F53" w:rsidRPr="00CA0010">
          <w:rPr>
            <w:rFonts w:ascii="宋体" w:eastAsia="宋体" w:hAnsi="宋体" w:hint="eastAsia"/>
            <w:sz w:val="24"/>
            <w:szCs w:val="24"/>
            <w:rPrChange w:id="186" w:author="左佩" w:date="2019-09-28T01:00:00Z">
              <w:rPr>
                <w:rFonts w:ascii="宋体" w:eastAsia="宋体" w:hAnsi="宋体" w:hint="eastAsia"/>
              </w:rPr>
            </w:rPrChange>
          </w:rPr>
          <w:t>明确了提名条件</w:t>
        </w:r>
        <w:r w:rsidR="00D40F53" w:rsidRPr="00CA0010">
          <w:rPr>
            <w:rFonts w:ascii="宋体" w:eastAsia="宋体" w:hAnsi="宋体" w:hint="eastAsia"/>
            <w:sz w:val="24"/>
            <w:szCs w:val="24"/>
            <w:rPrChange w:id="187" w:author="左佩" w:date="2019-09-28T01:00:00Z">
              <w:rPr>
                <w:rFonts w:ascii="宋体" w:eastAsia="宋体" w:hAnsi="宋体" w:hint="eastAsia"/>
              </w:rPr>
            </w:rPrChange>
          </w:rPr>
          <w:t>和强化了提名责任。</w:t>
        </w:r>
      </w:ins>
      <w:ins w:id="188" w:author="左佩" w:date="2019-09-27T23:54:00Z">
        <w:r w:rsidR="00D40F53" w:rsidRPr="00CA0010">
          <w:rPr>
            <w:rFonts w:ascii="宋体" w:eastAsia="宋体" w:hAnsi="宋体" w:hint="eastAsia"/>
            <w:sz w:val="24"/>
            <w:szCs w:val="24"/>
            <w:rPrChange w:id="189" w:author="左佩" w:date="2019-09-28T01:00:00Z">
              <w:rPr>
                <w:rFonts w:ascii="宋体" w:eastAsia="宋体" w:hAnsi="宋体" w:hint="eastAsia"/>
              </w:rPr>
            </w:rPrChange>
          </w:rPr>
          <w:t>转变过去主动自荐为</w:t>
        </w:r>
        <w:proofErr w:type="gramStart"/>
        <w:r w:rsidR="00D40F53" w:rsidRPr="00CA0010">
          <w:rPr>
            <w:rFonts w:ascii="宋体" w:eastAsia="宋体" w:hAnsi="宋体" w:hint="eastAsia"/>
            <w:sz w:val="24"/>
            <w:szCs w:val="24"/>
            <w:rPrChange w:id="190" w:author="左佩" w:date="2019-09-28T01:00:00Z">
              <w:rPr>
                <w:rFonts w:ascii="宋体" w:eastAsia="宋体" w:hAnsi="宋体" w:hint="eastAsia"/>
              </w:rPr>
            </w:rPrChange>
          </w:rPr>
          <w:t>被动他荐</w:t>
        </w:r>
        <w:proofErr w:type="gramEnd"/>
        <w:r w:rsidR="00D40F53" w:rsidRPr="00CA0010">
          <w:rPr>
            <w:rFonts w:ascii="宋体" w:eastAsia="宋体" w:hAnsi="宋体" w:hint="eastAsia"/>
            <w:sz w:val="24"/>
            <w:szCs w:val="24"/>
            <w:rPrChange w:id="191" w:author="左佩" w:date="2019-09-28T01:00:00Z">
              <w:rPr>
                <w:rFonts w:ascii="宋体" w:eastAsia="宋体" w:hAnsi="宋体" w:hint="eastAsia"/>
              </w:rPr>
            </w:rPrChange>
          </w:rPr>
          <w:t>的方式，由专家等提名某一个项目参与评奖，</w:t>
        </w:r>
      </w:ins>
      <w:ins w:id="192" w:author="左佩" w:date="2019-09-27T23:57:00Z">
        <w:r w:rsidR="00D40F53" w:rsidRPr="00CA0010">
          <w:rPr>
            <w:rFonts w:ascii="宋体" w:eastAsia="宋体" w:hAnsi="宋体" w:hint="eastAsia"/>
            <w:sz w:val="24"/>
            <w:szCs w:val="24"/>
            <w:rPrChange w:id="193" w:author="左佩" w:date="2019-09-28T01:00:00Z">
              <w:rPr>
                <w:rFonts w:ascii="宋体" w:eastAsia="宋体" w:hAnsi="宋体" w:hint="eastAsia"/>
              </w:rPr>
            </w:rPrChange>
          </w:rPr>
          <w:t>淡化推荐的行政色彩，</w:t>
        </w:r>
      </w:ins>
      <w:ins w:id="194" w:author="左佩" w:date="2019-09-27T23:58:00Z">
        <w:r w:rsidR="00D40F53" w:rsidRPr="00CA0010">
          <w:rPr>
            <w:rFonts w:ascii="宋体" w:eastAsia="宋体" w:hAnsi="宋体" w:hint="eastAsia"/>
            <w:sz w:val="24"/>
            <w:szCs w:val="24"/>
            <w:rPrChange w:id="195" w:author="左佩" w:date="2019-09-28T01:00:00Z">
              <w:rPr>
                <w:rFonts w:ascii="宋体" w:eastAsia="宋体" w:hAnsi="宋体" w:hint="eastAsia"/>
              </w:rPr>
            </w:rPrChange>
          </w:rPr>
          <w:t>更注重专家学者和学术机构的参与，</w:t>
        </w:r>
      </w:ins>
      <w:ins w:id="196" w:author="左佩" w:date="2019-09-27T23:54:00Z">
        <w:r w:rsidR="00D40F53" w:rsidRPr="00CA0010">
          <w:rPr>
            <w:rFonts w:ascii="宋体" w:eastAsia="宋体" w:hAnsi="宋体" w:hint="eastAsia"/>
            <w:sz w:val="24"/>
            <w:szCs w:val="24"/>
            <w:rPrChange w:id="197" w:author="左佩" w:date="2019-09-28T01:00:00Z">
              <w:rPr>
                <w:rFonts w:ascii="宋体" w:eastAsia="宋体" w:hAnsi="宋体" w:hint="eastAsia"/>
              </w:rPr>
            </w:rPrChange>
          </w:rPr>
          <w:t>可以引导科技人员潜心研究、专注学术，遏制学术</w:t>
        </w:r>
        <w:r w:rsidR="00D40F53" w:rsidRPr="00CA0010">
          <w:rPr>
            <w:rFonts w:ascii="宋体" w:eastAsia="宋体" w:hAnsi="宋体" w:hint="eastAsia"/>
            <w:sz w:val="24"/>
            <w:szCs w:val="24"/>
            <w:rPrChange w:id="198" w:author="左佩" w:date="2019-09-28T01:00:00Z">
              <w:rPr>
                <w:rFonts w:ascii="宋体" w:eastAsia="宋体" w:hAnsi="宋体" w:hint="eastAsia"/>
              </w:rPr>
            </w:rPrChange>
          </w:rPr>
          <w:lastRenderedPageBreak/>
          <w:t>浮躁等不良风气</w:t>
        </w:r>
      </w:ins>
      <w:ins w:id="199" w:author="左佩" w:date="2019-09-27T23:58:00Z">
        <w:r w:rsidR="00D40F53" w:rsidRPr="00CA0010">
          <w:rPr>
            <w:rFonts w:ascii="宋体" w:eastAsia="宋体" w:hAnsi="宋体" w:hint="eastAsia"/>
            <w:sz w:val="24"/>
            <w:szCs w:val="24"/>
            <w:rPrChange w:id="200" w:author="左佩" w:date="2019-09-28T01:00:00Z">
              <w:rPr>
                <w:rFonts w:ascii="宋体" w:eastAsia="宋体" w:hAnsi="宋体" w:hint="eastAsia"/>
              </w:rPr>
            </w:rPrChange>
          </w:rPr>
          <w:t>。同时，</w:t>
        </w:r>
      </w:ins>
      <w:ins w:id="201" w:author="左佩" w:date="2019-09-28T00:00:00Z">
        <w:r w:rsidR="00D40F53" w:rsidRPr="00CA0010">
          <w:rPr>
            <w:rFonts w:ascii="宋体" w:eastAsia="宋体" w:hAnsi="宋体" w:hint="eastAsia"/>
            <w:sz w:val="24"/>
            <w:szCs w:val="24"/>
            <w:rPrChange w:id="202" w:author="左佩" w:date="2019-09-28T01:00:00Z">
              <w:rPr>
                <w:rFonts w:ascii="宋体" w:eastAsia="宋体" w:hAnsi="宋体" w:hint="eastAsia"/>
              </w:rPr>
            </w:rPrChange>
          </w:rPr>
          <w:t>提名制</w:t>
        </w:r>
      </w:ins>
      <w:ins w:id="203" w:author="左佩" w:date="2019-09-27T23:58:00Z">
        <w:r w:rsidR="00D40F53" w:rsidRPr="00CA0010">
          <w:rPr>
            <w:rFonts w:ascii="宋体" w:eastAsia="宋体" w:hAnsi="宋体" w:hint="eastAsia"/>
            <w:sz w:val="24"/>
            <w:szCs w:val="24"/>
            <w:rPrChange w:id="204" w:author="左佩" w:date="2019-09-28T01:00:00Z">
              <w:rPr>
                <w:rFonts w:ascii="宋体" w:eastAsia="宋体" w:hAnsi="宋体" w:hint="eastAsia"/>
              </w:rPr>
            </w:rPrChange>
          </w:rPr>
          <w:t>有利于推动奖励制度与国际接轨，</w:t>
        </w:r>
      </w:ins>
      <w:ins w:id="205" w:author="左佩" w:date="2019-09-27T23:59:00Z">
        <w:r w:rsidR="00D40F53" w:rsidRPr="00CA0010">
          <w:rPr>
            <w:rFonts w:ascii="宋体" w:eastAsia="宋体" w:hAnsi="宋体" w:hint="eastAsia"/>
            <w:sz w:val="24"/>
            <w:szCs w:val="24"/>
            <w:rPrChange w:id="206" w:author="左佩" w:date="2019-09-28T01:00:00Z">
              <w:rPr>
                <w:rFonts w:ascii="宋体" w:eastAsia="宋体" w:hAnsi="宋体" w:hint="eastAsia"/>
              </w:rPr>
            </w:rPrChange>
          </w:rPr>
          <w:t>不断扩大海外</w:t>
        </w:r>
      </w:ins>
      <w:ins w:id="207" w:author="左佩" w:date="2019-09-28T00:05:00Z">
        <w:r w:rsidR="003D4665" w:rsidRPr="00CA0010">
          <w:rPr>
            <w:rFonts w:ascii="宋体" w:eastAsia="宋体" w:hAnsi="宋体" w:hint="eastAsia"/>
            <w:sz w:val="24"/>
            <w:szCs w:val="24"/>
            <w:rPrChange w:id="208" w:author="左佩" w:date="2019-09-28T01:00:00Z">
              <w:rPr>
                <w:rFonts w:ascii="宋体" w:eastAsia="宋体" w:hAnsi="宋体" w:hint="eastAsia"/>
              </w:rPr>
            </w:rPrChange>
          </w:rPr>
          <w:t>函审和会评</w:t>
        </w:r>
      </w:ins>
      <w:ins w:id="209" w:author="左佩" w:date="2019-09-27T23:59:00Z">
        <w:r w:rsidR="00D40F53" w:rsidRPr="00CA0010">
          <w:rPr>
            <w:rFonts w:ascii="宋体" w:eastAsia="宋体" w:hAnsi="宋体" w:hint="eastAsia"/>
            <w:sz w:val="24"/>
            <w:szCs w:val="24"/>
            <w:rPrChange w:id="210" w:author="左佩" w:date="2019-09-28T01:00:00Z">
              <w:rPr>
                <w:rFonts w:ascii="宋体" w:eastAsia="宋体" w:hAnsi="宋体" w:hint="eastAsia"/>
              </w:rPr>
            </w:rPrChange>
          </w:rPr>
          <w:t>专家的参与度，</w:t>
        </w:r>
      </w:ins>
      <w:ins w:id="211" w:author="左佩" w:date="2019-09-28T00:46:00Z">
        <w:r w:rsidR="00634D3F" w:rsidRPr="00CA0010">
          <w:rPr>
            <w:rFonts w:ascii="宋体" w:eastAsia="宋体" w:hAnsi="宋体" w:hint="eastAsia"/>
            <w:sz w:val="24"/>
            <w:szCs w:val="24"/>
            <w:rPrChange w:id="212" w:author="左佩" w:date="2019-09-28T01:00:00Z">
              <w:rPr>
                <w:rFonts w:ascii="宋体" w:eastAsia="宋体" w:hAnsi="宋体" w:hint="eastAsia"/>
              </w:rPr>
            </w:rPrChange>
          </w:rPr>
          <w:t>体现了国家的胸怀和包容性</w:t>
        </w:r>
      </w:ins>
      <w:ins w:id="213" w:author="左佩" w:date="2019-09-28T00:47:00Z">
        <w:r w:rsidR="00634D3F" w:rsidRPr="00CA0010">
          <w:rPr>
            <w:rFonts w:ascii="宋体" w:eastAsia="宋体" w:hAnsi="宋体" w:hint="eastAsia"/>
            <w:sz w:val="24"/>
            <w:szCs w:val="24"/>
            <w:rPrChange w:id="214" w:author="左佩" w:date="2019-09-28T01:00:00Z">
              <w:rPr>
                <w:rFonts w:ascii="宋体" w:eastAsia="宋体" w:hAnsi="宋体" w:hint="eastAsia"/>
              </w:rPr>
            </w:rPrChange>
          </w:rPr>
          <w:t>，</w:t>
        </w:r>
      </w:ins>
      <w:ins w:id="215" w:author="左佩" w:date="2019-09-28T00:01:00Z">
        <w:r w:rsidR="00D40F53" w:rsidRPr="00CA0010">
          <w:rPr>
            <w:rFonts w:ascii="宋体" w:eastAsia="宋体" w:hAnsi="宋体" w:hint="eastAsia"/>
            <w:sz w:val="24"/>
            <w:szCs w:val="24"/>
            <w:rPrChange w:id="216" w:author="左佩" w:date="2019-09-28T01:00:00Z">
              <w:rPr>
                <w:rFonts w:ascii="宋体" w:eastAsia="宋体" w:hAnsi="宋体" w:hint="eastAsia"/>
              </w:rPr>
            </w:rPrChange>
          </w:rPr>
          <w:t>弱化</w:t>
        </w:r>
      </w:ins>
      <w:ins w:id="217" w:author="左佩" w:date="2019-09-28T00:00:00Z">
        <w:r w:rsidR="00D40F53" w:rsidRPr="00CA0010">
          <w:rPr>
            <w:rFonts w:ascii="宋体" w:eastAsia="宋体" w:hAnsi="宋体" w:hint="eastAsia"/>
            <w:sz w:val="24"/>
            <w:szCs w:val="24"/>
            <w:rPrChange w:id="218" w:author="左佩" w:date="2019-09-28T01:00:00Z">
              <w:rPr>
                <w:rFonts w:ascii="宋体" w:eastAsia="宋体" w:hAnsi="宋体" w:hint="eastAsia"/>
              </w:rPr>
            </w:rPrChange>
          </w:rPr>
          <w:t>科学国界</w:t>
        </w:r>
      </w:ins>
      <w:ins w:id="219" w:author="左佩" w:date="2019-09-28T00:01:00Z">
        <w:r w:rsidR="00D40F53" w:rsidRPr="00CA0010">
          <w:rPr>
            <w:rFonts w:ascii="宋体" w:eastAsia="宋体" w:hAnsi="宋体" w:hint="eastAsia"/>
            <w:sz w:val="24"/>
            <w:szCs w:val="24"/>
            <w:rPrChange w:id="220" w:author="左佩" w:date="2019-09-28T01:00:00Z">
              <w:rPr>
                <w:rFonts w:ascii="宋体" w:eastAsia="宋体" w:hAnsi="宋体" w:hint="eastAsia"/>
              </w:rPr>
            </w:rPrChange>
          </w:rPr>
          <w:t>，促进世界科学技术的发展。</w:t>
        </w:r>
      </w:ins>
    </w:p>
    <w:p w:rsidR="00D40F53" w:rsidRPr="00CA0010" w:rsidRDefault="00D40F53" w:rsidP="00CA0010">
      <w:pPr>
        <w:spacing w:line="360" w:lineRule="auto"/>
        <w:ind w:firstLine="420"/>
        <w:rPr>
          <w:ins w:id="221" w:author="左佩" w:date="2019-09-28T00:10:00Z"/>
          <w:rFonts w:ascii="宋体" w:eastAsia="宋体" w:hAnsi="宋体"/>
          <w:sz w:val="24"/>
          <w:szCs w:val="24"/>
          <w:rPrChange w:id="222" w:author="左佩" w:date="2019-09-28T01:00:00Z">
            <w:rPr>
              <w:ins w:id="223" w:author="左佩" w:date="2019-09-28T00:10:00Z"/>
              <w:rFonts w:ascii="宋体" w:eastAsia="宋体" w:hAnsi="宋体"/>
            </w:rPr>
          </w:rPrChange>
        </w:rPr>
        <w:pPrChange w:id="224" w:author="左佩" w:date="2019-09-28T01:00:00Z">
          <w:pPr>
            <w:ind w:firstLine="420"/>
          </w:pPr>
        </w:pPrChange>
      </w:pPr>
      <w:ins w:id="225" w:author="左佩" w:date="2019-09-28T00:01:00Z">
        <w:r w:rsidRPr="00CA0010">
          <w:rPr>
            <w:rFonts w:ascii="宋体" w:eastAsia="宋体" w:hAnsi="宋体" w:hint="eastAsia"/>
            <w:sz w:val="24"/>
            <w:szCs w:val="24"/>
            <w:rPrChange w:id="226" w:author="左佩" w:date="2019-09-28T01:00:00Z">
              <w:rPr>
                <w:rFonts w:ascii="宋体" w:eastAsia="宋体" w:hAnsi="宋体" w:hint="eastAsia"/>
              </w:rPr>
            </w:rPrChange>
          </w:rPr>
          <w:t>本次科技奖励制度改革</w:t>
        </w:r>
      </w:ins>
      <w:ins w:id="227" w:author="左佩" w:date="2019-09-28T00:02:00Z">
        <w:r w:rsidRPr="00CA0010">
          <w:rPr>
            <w:rFonts w:ascii="宋体" w:eastAsia="宋体" w:hAnsi="宋体" w:hint="eastAsia"/>
            <w:sz w:val="24"/>
            <w:szCs w:val="24"/>
            <w:rPrChange w:id="228" w:author="左佩" w:date="2019-09-28T01:00:00Z">
              <w:rPr>
                <w:rFonts w:ascii="宋体" w:eastAsia="宋体" w:hAnsi="宋体" w:hint="eastAsia"/>
              </w:rPr>
            </w:rPrChange>
          </w:rPr>
          <w:t>中</w:t>
        </w:r>
        <w:r w:rsidRPr="00CA0010">
          <w:rPr>
            <w:rFonts w:ascii="宋体" w:eastAsia="宋体" w:hAnsi="宋体" w:hint="eastAsia"/>
            <w:sz w:val="24"/>
            <w:szCs w:val="24"/>
            <w:rPrChange w:id="229" w:author="左佩" w:date="2019-09-28T01:00:00Z">
              <w:rPr>
                <w:rFonts w:ascii="宋体" w:eastAsia="宋体" w:hAnsi="宋体" w:hint="eastAsia"/>
              </w:rPr>
            </w:rPrChange>
          </w:rPr>
          <w:t>国家自然科学奖、技术发明奖、科技进步奖三大奖的奖励对象由“公民”调整为“个人”，取消了国籍限制</w:t>
        </w:r>
      </w:ins>
      <w:ins w:id="230" w:author="左佩" w:date="2019-09-28T00:04:00Z">
        <w:r w:rsidR="003D4665" w:rsidRPr="00CA0010">
          <w:rPr>
            <w:rFonts w:ascii="宋体" w:eastAsia="宋体" w:hAnsi="宋体" w:hint="eastAsia"/>
            <w:sz w:val="24"/>
            <w:szCs w:val="24"/>
            <w:rPrChange w:id="231" w:author="左佩" w:date="2019-09-28T01:00:00Z">
              <w:rPr>
                <w:rFonts w:ascii="宋体" w:eastAsia="宋体" w:hAnsi="宋体" w:hint="eastAsia"/>
              </w:rPr>
            </w:rPrChange>
          </w:rPr>
          <w:t>，允许外国人才依法平等参与国家科学技术奖励评选活动。</w:t>
        </w:r>
      </w:ins>
      <w:ins w:id="232" w:author="左佩" w:date="2019-09-28T00:06:00Z">
        <w:r w:rsidR="003D4665" w:rsidRPr="00CA0010">
          <w:rPr>
            <w:rFonts w:ascii="宋体" w:eastAsia="宋体" w:hAnsi="宋体" w:hint="eastAsia"/>
            <w:sz w:val="24"/>
            <w:szCs w:val="24"/>
            <w:rPrChange w:id="233" w:author="左佩" w:date="2019-09-28T01:00:00Z">
              <w:rPr>
                <w:rFonts w:ascii="宋体" w:eastAsia="宋体" w:hAnsi="宋体" w:hint="eastAsia"/>
              </w:rPr>
            </w:rPrChange>
          </w:rPr>
          <w:t>该举措为积极鼓励海外高层次人才的引进发挥</w:t>
        </w:r>
      </w:ins>
      <w:ins w:id="234" w:author="左佩" w:date="2019-09-28T01:03:00Z">
        <w:r w:rsidR="00CA0010">
          <w:rPr>
            <w:rFonts w:ascii="宋体" w:eastAsia="宋体" w:hAnsi="宋体" w:hint="eastAsia"/>
            <w:sz w:val="24"/>
            <w:szCs w:val="24"/>
          </w:rPr>
          <w:t>重要</w:t>
        </w:r>
      </w:ins>
      <w:ins w:id="235" w:author="左佩" w:date="2019-09-28T00:06:00Z">
        <w:r w:rsidR="003D4665" w:rsidRPr="00CA0010">
          <w:rPr>
            <w:rFonts w:ascii="宋体" w:eastAsia="宋体" w:hAnsi="宋体" w:hint="eastAsia"/>
            <w:sz w:val="24"/>
            <w:szCs w:val="24"/>
            <w:rPrChange w:id="236" w:author="左佩" w:date="2019-09-28T01:00:00Z">
              <w:rPr>
                <w:rFonts w:ascii="宋体" w:eastAsia="宋体" w:hAnsi="宋体" w:hint="eastAsia"/>
              </w:rPr>
            </w:rPrChange>
          </w:rPr>
          <w:t>作用</w:t>
        </w:r>
      </w:ins>
      <w:ins w:id="237" w:author="左佩" w:date="2019-09-28T00:08:00Z">
        <w:r w:rsidR="003D4665" w:rsidRPr="00CA0010">
          <w:rPr>
            <w:rFonts w:ascii="宋体" w:eastAsia="宋体" w:hAnsi="宋体" w:hint="eastAsia"/>
            <w:sz w:val="24"/>
            <w:szCs w:val="24"/>
            <w:rPrChange w:id="238" w:author="左佩" w:date="2019-09-28T01:00:00Z">
              <w:rPr>
                <w:rFonts w:ascii="宋体" w:eastAsia="宋体" w:hAnsi="宋体" w:hint="eastAsia"/>
              </w:rPr>
            </w:rPrChange>
          </w:rPr>
          <w:t>。</w:t>
        </w:r>
      </w:ins>
      <w:ins w:id="239" w:author="左佩" w:date="2019-09-28T00:07:00Z">
        <w:r w:rsidR="003D4665" w:rsidRPr="00CA0010">
          <w:rPr>
            <w:rFonts w:ascii="宋体" w:eastAsia="宋体" w:hAnsi="宋体" w:hint="eastAsia"/>
            <w:sz w:val="24"/>
            <w:szCs w:val="24"/>
            <w:rPrChange w:id="240" w:author="左佩" w:date="2019-09-28T01:00:00Z">
              <w:rPr>
                <w:rFonts w:ascii="宋体" w:eastAsia="宋体" w:hAnsi="宋体" w:hint="eastAsia"/>
              </w:rPr>
            </w:rPrChange>
          </w:rPr>
          <w:t>通过国际高水平</w:t>
        </w:r>
      </w:ins>
      <w:ins w:id="241" w:author="左佩" w:date="2019-09-28T00:08:00Z">
        <w:r w:rsidR="003D4665" w:rsidRPr="00CA0010">
          <w:rPr>
            <w:rFonts w:ascii="宋体" w:eastAsia="宋体" w:hAnsi="宋体" w:hint="eastAsia"/>
            <w:sz w:val="24"/>
            <w:szCs w:val="24"/>
            <w:rPrChange w:id="242" w:author="左佩" w:date="2019-09-28T01:00:00Z">
              <w:rPr>
                <w:rFonts w:ascii="宋体" w:eastAsia="宋体" w:hAnsi="宋体" w:hint="eastAsia"/>
              </w:rPr>
            </w:rPrChange>
          </w:rPr>
          <w:t>科学人才的关注和引进，</w:t>
        </w:r>
      </w:ins>
      <w:ins w:id="243" w:author="左佩" w:date="2019-09-28T01:04:00Z">
        <w:r w:rsidR="00CA0010">
          <w:rPr>
            <w:rFonts w:ascii="宋体" w:eastAsia="宋体" w:hAnsi="宋体" w:hint="eastAsia"/>
            <w:sz w:val="24"/>
            <w:szCs w:val="24"/>
          </w:rPr>
          <w:t>加快高水平</w:t>
        </w:r>
      </w:ins>
      <w:ins w:id="244" w:author="左佩" w:date="2019-09-28T00:08:00Z">
        <w:r w:rsidR="003D4665" w:rsidRPr="00CA0010">
          <w:rPr>
            <w:rFonts w:ascii="宋体" w:eastAsia="宋体" w:hAnsi="宋体" w:hint="eastAsia"/>
            <w:sz w:val="24"/>
            <w:szCs w:val="24"/>
            <w:rPrChange w:id="245" w:author="左佩" w:date="2019-09-28T01:00:00Z">
              <w:rPr>
                <w:rFonts w:ascii="宋体" w:eastAsia="宋体" w:hAnsi="宋体" w:hint="eastAsia"/>
              </w:rPr>
            </w:rPrChange>
          </w:rPr>
          <w:t>科技人才的储备，</w:t>
        </w:r>
      </w:ins>
      <w:ins w:id="246" w:author="左佩" w:date="2019-09-28T00:09:00Z">
        <w:r w:rsidR="003D4665" w:rsidRPr="00CA0010">
          <w:rPr>
            <w:rFonts w:ascii="宋体" w:eastAsia="宋体" w:hAnsi="宋体" w:hint="eastAsia"/>
            <w:sz w:val="24"/>
            <w:szCs w:val="24"/>
            <w:rPrChange w:id="247" w:author="左佩" w:date="2019-09-28T01:00:00Z">
              <w:rPr>
                <w:rFonts w:ascii="宋体" w:eastAsia="宋体" w:hAnsi="宋体" w:hint="eastAsia"/>
              </w:rPr>
            </w:rPrChange>
          </w:rPr>
          <w:t>通过人才强国实现科技强国，为我国在未来世界科技竞争中奠定重要基础。</w:t>
        </w:r>
      </w:ins>
    </w:p>
    <w:p w:rsidR="00B04B89" w:rsidRPr="00CA0010" w:rsidRDefault="003D4665" w:rsidP="00CA0010">
      <w:pPr>
        <w:spacing w:line="360" w:lineRule="auto"/>
        <w:ind w:firstLine="420"/>
        <w:rPr>
          <w:ins w:id="248" w:author="左佩" w:date="2019-09-28T00:34:00Z"/>
          <w:rFonts w:ascii="宋体" w:eastAsia="宋体" w:hAnsi="宋体"/>
          <w:sz w:val="24"/>
          <w:szCs w:val="24"/>
          <w:rPrChange w:id="249" w:author="左佩" w:date="2019-09-28T01:00:00Z">
            <w:rPr>
              <w:ins w:id="250" w:author="左佩" w:date="2019-09-28T00:34:00Z"/>
              <w:rFonts w:ascii="宋体" w:eastAsia="宋体" w:hAnsi="宋体"/>
            </w:rPr>
          </w:rPrChange>
        </w:rPr>
        <w:pPrChange w:id="251" w:author="左佩" w:date="2019-09-28T01:00:00Z">
          <w:pPr>
            <w:ind w:firstLine="420"/>
          </w:pPr>
        </w:pPrChange>
      </w:pPr>
      <w:ins w:id="252" w:author="左佩" w:date="2019-09-28T00:10:00Z">
        <w:r w:rsidRPr="00CA0010">
          <w:rPr>
            <w:rFonts w:ascii="宋体" w:eastAsia="宋体" w:hAnsi="宋体" w:hint="eastAsia"/>
            <w:sz w:val="24"/>
            <w:szCs w:val="24"/>
            <w:rPrChange w:id="253" w:author="左佩" w:date="2019-09-28T01:00:00Z">
              <w:rPr>
                <w:rFonts w:ascii="宋体" w:eastAsia="宋体" w:hAnsi="宋体" w:hint="eastAsia"/>
              </w:rPr>
            </w:rPrChange>
          </w:rPr>
          <w:t>本次科技奖励制度改革中</w:t>
        </w:r>
      </w:ins>
      <w:ins w:id="254" w:author="左佩" w:date="2019-09-28T00:11:00Z">
        <w:r w:rsidRPr="00CA0010">
          <w:rPr>
            <w:rFonts w:ascii="宋体" w:eastAsia="宋体" w:hAnsi="宋体" w:hint="eastAsia"/>
            <w:sz w:val="24"/>
            <w:szCs w:val="24"/>
            <w:rPrChange w:id="255" w:author="左佩" w:date="2019-09-28T01:00:00Z">
              <w:rPr>
                <w:rFonts w:ascii="宋体" w:eastAsia="宋体" w:hAnsi="宋体" w:hint="eastAsia"/>
              </w:rPr>
            </w:rPrChange>
          </w:rPr>
          <w:t>进一步</w:t>
        </w:r>
        <w:r w:rsidRPr="00CA0010">
          <w:rPr>
            <w:rFonts w:ascii="宋体" w:eastAsia="宋体" w:hAnsi="宋体" w:hint="eastAsia"/>
            <w:sz w:val="24"/>
            <w:szCs w:val="24"/>
            <w:rPrChange w:id="256" w:author="左佩" w:date="2019-09-28T01:00:00Z">
              <w:rPr>
                <w:rFonts w:ascii="宋体" w:eastAsia="宋体" w:hAnsi="宋体" w:hint="eastAsia"/>
              </w:rPr>
            </w:rPrChange>
          </w:rPr>
          <w:t>加强科技奖励诚信体系建设</w:t>
        </w:r>
        <w:r w:rsidRPr="00CA0010">
          <w:rPr>
            <w:rFonts w:ascii="宋体" w:eastAsia="宋体" w:hAnsi="宋体" w:hint="eastAsia"/>
            <w:sz w:val="24"/>
            <w:szCs w:val="24"/>
            <w:rPrChange w:id="257" w:author="左佩" w:date="2019-09-28T01:00:00Z">
              <w:rPr>
                <w:rFonts w:ascii="宋体" w:eastAsia="宋体" w:hAnsi="宋体" w:hint="eastAsia"/>
              </w:rPr>
            </w:rPrChange>
          </w:rPr>
          <w:t>。</w:t>
        </w:r>
      </w:ins>
      <w:ins w:id="258" w:author="左佩" w:date="2019-09-28T00:12:00Z">
        <w:r w:rsidRPr="00CA0010">
          <w:rPr>
            <w:rFonts w:ascii="宋体" w:eastAsia="宋体" w:hAnsi="宋体" w:hint="eastAsia"/>
            <w:sz w:val="24"/>
            <w:szCs w:val="24"/>
            <w:rPrChange w:id="259" w:author="左佩" w:date="2019-09-28T01:00:00Z">
              <w:rPr>
                <w:rFonts w:ascii="宋体" w:eastAsia="宋体" w:hAnsi="宋体" w:hint="eastAsia"/>
              </w:rPr>
            </w:rPrChange>
          </w:rPr>
          <w:t>规定了国家科学技术奖励工作实行科研诚信审核制度</w:t>
        </w:r>
      </w:ins>
      <w:ins w:id="260" w:author="左佩" w:date="2019-09-28T00:13:00Z">
        <w:r w:rsidR="000D030D" w:rsidRPr="00CA0010">
          <w:rPr>
            <w:rFonts w:ascii="宋体" w:eastAsia="宋体" w:hAnsi="宋体" w:hint="eastAsia"/>
            <w:sz w:val="24"/>
            <w:szCs w:val="24"/>
            <w:rPrChange w:id="261" w:author="左佩" w:date="2019-09-28T01:00:00Z">
              <w:rPr>
                <w:rFonts w:ascii="宋体" w:eastAsia="宋体" w:hAnsi="宋体" w:hint="eastAsia"/>
              </w:rPr>
            </w:rPrChange>
          </w:rPr>
          <w:t>，</w:t>
        </w:r>
      </w:ins>
      <w:ins w:id="262" w:author="左佩" w:date="2019-09-28T00:27:00Z">
        <w:r w:rsidR="00B04B89" w:rsidRPr="00CA0010">
          <w:rPr>
            <w:rFonts w:ascii="宋体" w:eastAsia="宋体" w:hAnsi="宋体" w:hint="eastAsia"/>
            <w:sz w:val="24"/>
            <w:szCs w:val="24"/>
            <w:rPrChange w:id="263" w:author="左佩" w:date="2019-09-28T01:00:00Z">
              <w:rPr>
                <w:rFonts w:ascii="宋体" w:eastAsia="宋体" w:hAnsi="宋体" w:hint="eastAsia"/>
              </w:rPr>
            </w:rPrChange>
          </w:rPr>
          <w:t>它</w:t>
        </w:r>
      </w:ins>
      <w:ins w:id="264" w:author="左佩" w:date="2019-09-28T00:25:00Z">
        <w:r w:rsidR="00B04B89" w:rsidRPr="00CA0010">
          <w:rPr>
            <w:rFonts w:ascii="宋体" w:eastAsia="宋体" w:hAnsi="宋体" w:hint="eastAsia"/>
            <w:sz w:val="24"/>
            <w:szCs w:val="24"/>
            <w:rPrChange w:id="265" w:author="左佩" w:date="2019-09-28T01:00:00Z">
              <w:rPr>
                <w:rFonts w:ascii="宋体" w:eastAsia="宋体" w:hAnsi="宋体" w:hint="eastAsia"/>
              </w:rPr>
            </w:rPrChange>
          </w:rPr>
          <w:t>是科技</w:t>
        </w:r>
      </w:ins>
      <w:ins w:id="266" w:author="左佩" w:date="2019-09-28T00:26:00Z">
        <w:r w:rsidR="00B04B89" w:rsidRPr="00CA0010">
          <w:rPr>
            <w:rFonts w:ascii="宋体" w:eastAsia="宋体" w:hAnsi="宋体" w:hint="eastAsia"/>
            <w:sz w:val="24"/>
            <w:szCs w:val="24"/>
            <w:rPrChange w:id="267" w:author="左佩" w:date="2019-09-28T01:00:00Z">
              <w:rPr>
                <w:rFonts w:ascii="宋体" w:eastAsia="宋体" w:hAnsi="宋体" w:hint="eastAsia"/>
              </w:rPr>
            </w:rPrChange>
          </w:rPr>
          <w:t>奖励和鼓励</w:t>
        </w:r>
      </w:ins>
      <w:ins w:id="268" w:author="左佩" w:date="2019-09-28T00:25:00Z">
        <w:r w:rsidR="00B04B89" w:rsidRPr="00CA0010">
          <w:rPr>
            <w:rFonts w:ascii="宋体" w:eastAsia="宋体" w:hAnsi="宋体" w:hint="eastAsia"/>
            <w:sz w:val="24"/>
            <w:szCs w:val="24"/>
            <w:rPrChange w:id="269" w:author="左佩" w:date="2019-09-28T01:00:00Z">
              <w:rPr>
                <w:rFonts w:ascii="宋体" w:eastAsia="宋体" w:hAnsi="宋体" w:hint="eastAsia"/>
              </w:rPr>
            </w:rPrChange>
          </w:rPr>
          <w:t>创新的基石</w:t>
        </w:r>
      </w:ins>
      <w:ins w:id="270" w:author="左佩" w:date="2019-09-28T00:33:00Z">
        <w:r w:rsidR="00B04B89" w:rsidRPr="00CA0010">
          <w:rPr>
            <w:rFonts w:ascii="宋体" w:eastAsia="宋体" w:hAnsi="宋体" w:hint="eastAsia"/>
            <w:sz w:val="24"/>
            <w:szCs w:val="24"/>
            <w:rPrChange w:id="271" w:author="左佩" w:date="2019-09-28T01:00:00Z">
              <w:rPr>
                <w:rFonts w:ascii="宋体" w:eastAsia="宋体" w:hAnsi="宋体" w:hint="eastAsia"/>
              </w:rPr>
            </w:rPrChange>
          </w:rPr>
          <w:t>，</w:t>
        </w:r>
      </w:ins>
      <w:ins w:id="272" w:author="左佩" w:date="2019-09-28T00:36:00Z">
        <w:r w:rsidR="008D2A5B" w:rsidRPr="00CA0010">
          <w:rPr>
            <w:rFonts w:ascii="宋体" w:eastAsia="宋体" w:hAnsi="宋体" w:hint="eastAsia"/>
            <w:sz w:val="24"/>
            <w:szCs w:val="24"/>
            <w:rPrChange w:id="273" w:author="左佩" w:date="2019-09-28T01:00:00Z">
              <w:rPr>
                <w:rFonts w:ascii="宋体" w:eastAsia="宋体" w:hAnsi="宋体" w:hint="eastAsia"/>
              </w:rPr>
            </w:rPrChange>
          </w:rPr>
          <w:t>可</w:t>
        </w:r>
      </w:ins>
      <w:ins w:id="274" w:author="左佩" w:date="2019-09-28T00:35:00Z">
        <w:r w:rsidR="008D2A5B" w:rsidRPr="00CA0010">
          <w:rPr>
            <w:rFonts w:ascii="宋体" w:eastAsia="宋体" w:hAnsi="宋体" w:hint="eastAsia"/>
            <w:sz w:val="24"/>
            <w:szCs w:val="24"/>
            <w:rPrChange w:id="275" w:author="左佩" w:date="2019-09-28T01:00:00Z">
              <w:rPr>
                <w:rFonts w:ascii="宋体" w:eastAsia="宋体" w:hAnsi="宋体" w:hint="eastAsia"/>
              </w:rPr>
            </w:rPrChange>
          </w:rPr>
          <w:t>有效抵制科研学术不端，</w:t>
        </w:r>
        <w:r w:rsidR="008D2A5B" w:rsidRPr="00CA0010">
          <w:rPr>
            <w:rFonts w:ascii="宋体" w:eastAsia="宋体" w:hAnsi="宋体" w:hint="eastAsia"/>
            <w:sz w:val="24"/>
            <w:szCs w:val="24"/>
            <w:rPrChange w:id="276" w:author="左佩" w:date="2019-09-28T01:00:00Z">
              <w:rPr>
                <w:rFonts w:ascii="宋体" w:eastAsia="宋体" w:hAnsi="宋体" w:hint="eastAsia"/>
              </w:rPr>
            </w:rPrChange>
          </w:rPr>
          <w:t>营造</w:t>
        </w:r>
      </w:ins>
      <w:ins w:id="277" w:author="左佩" w:date="2019-09-28T01:04:00Z">
        <w:r w:rsidR="00CA0010" w:rsidRPr="00CA0010">
          <w:rPr>
            <w:rFonts w:ascii="宋体" w:eastAsia="宋体" w:hAnsi="宋体" w:hint="eastAsia"/>
            <w:sz w:val="24"/>
            <w:szCs w:val="24"/>
          </w:rPr>
          <w:t>风清气正</w:t>
        </w:r>
      </w:ins>
      <w:ins w:id="278" w:author="左佩" w:date="2019-09-28T00:35:00Z">
        <w:r w:rsidR="008D2A5B" w:rsidRPr="00CA0010">
          <w:rPr>
            <w:rFonts w:ascii="宋体" w:eastAsia="宋体" w:hAnsi="宋体" w:hint="eastAsia"/>
            <w:sz w:val="24"/>
            <w:szCs w:val="24"/>
            <w:rPrChange w:id="279" w:author="左佩" w:date="2019-09-28T01:00:00Z">
              <w:rPr>
                <w:rFonts w:ascii="宋体" w:eastAsia="宋体" w:hAnsi="宋体" w:hint="eastAsia"/>
              </w:rPr>
            </w:rPrChange>
          </w:rPr>
          <w:t>的科研环境，</w:t>
        </w:r>
      </w:ins>
      <w:ins w:id="280" w:author="左佩" w:date="2019-09-28T00:36:00Z">
        <w:r w:rsidR="008D2A5B" w:rsidRPr="00CA0010">
          <w:rPr>
            <w:rFonts w:ascii="宋体" w:eastAsia="宋体" w:hAnsi="宋体" w:hint="eastAsia"/>
            <w:sz w:val="24"/>
            <w:szCs w:val="24"/>
            <w:rPrChange w:id="281" w:author="左佩" w:date="2019-09-28T01:00:00Z">
              <w:rPr>
                <w:rFonts w:ascii="宋体" w:eastAsia="宋体" w:hAnsi="宋体" w:hint="eastAsia"/>
              </w:rPr>
            </w:rPrChange>
          </w:rPr>
          <w:t>激发科研人员的科研</w:t>
        </w:r>
      </w:ins>
      <w:ins w:id="282" w:author="左佩" w:date="2019-09-28T00:37:00Z">
        <w:r w:rsidR="008D2A5B" w:rsidRPr="00CA0010">
          <w:rPr>
            <w:rFonts w:ascii="宋体" w:eastAsia="宋体" w:hAnsi="宋体" w:hint="eastAsia"/>
            <w:sz w:val="24"/>
            <w:szCs w:val="24"/>
            <w:rPrChange w:id="283" w:author="左佩" w:date="2019-09-28T01:00:00Z">
              <w:rPr>
                <w:rFonts w:ascii="宋体" w:eastAsia="宋体" w:hAnsi="宋体" w:hint="eastAsia"/>
              </w:rPr>
            </w:rPrChange>
          </w:rPr>
          <w:t>纯粹性和</w:t>
        </w:r>
      </w:ins>
      <w:ins w:id="284" w:author="左佩" w:date="2019-09-28T00:36:00Z">
        <w:r w:rsidR="008D2A5B" w:rsidRPr="00CA0010">
          <w:rPr>
            <w:rFonts w:ascii="宋体" w:eastAsia="宋体" w:hAnsi="宋体" w:hint="eastAsia"/>
            <w:sz w:val="24"/>
            <w:szCs w:val="24"/>
            <w:rPrChange w:id="285" w:author="左佩" w:date="2019-09-28T01:00:00Z">
              <w:rPr>
                <w:rFonts w:ascii="宋体" w:eastAsia="宋体" w:hAnsi="宋体" w:hint="eastAsia"/>
              </w:rPr>
            </w:rPrChange>
          </w:rPr>
          <w:t>创新活力</w:t>
        </w:r>
      </w:ins>
      <w:ins w:id="286" w:author="左佩" w:date="2019-09-28T00:37:00Z">
        <w:r w:rsidR="008D2A5B" w:rsidRPr="00CA0010">
          <w:rPr>
            <w:rFonts w:ascii="宋体" w:eastAsia="宋体" w:hAnsi="宋体" w:hint="eastAsia"/>
            <w:sz w:val="24"/>
            <w:szCs w:val="24"/>
            <w:rPrChange w:id="287" w:author="左佩" w:date="2019-09-28T01:00:00Z">
              <w:rPr>
                <w:rFonts w:ascii="宋体" w:eastAsia="宋体" w:hAnsi="宋体" w:hint="eastAsia"/>
              </w:rPr>
            </w:rPrChange>
          </w:rPr>
          <w:t>，</w:t>
        </w:r>
      </w:ins>
      <w:ins w:id="288" w:author="左佩" w:date="2019-09-28T00:32:00Z">
        <w:r w:rsidR="00B04B89" w:rsidRPr="00CA0010">
          <w:rPr>
            <w:rFonts w:ascii="宋体" w:eastAsia="宋体" w:hAnsi="宋体" w:hint="eastAsia"/>
            <w:sz w:val="24"/>
            <w:szCs w:val="24"/>
            <w:rPrChange w:id="289" w:author="左佩" w:date="2019-09-28T01:00:00Z">
              <w:rPr>
                <w:rFonts w:ascii="宋体" w:eastAsia="宋体" w:hAnsi="宋体" w:hint="eastAsia"/>
              </w:rPr>
            </w:rPrChange>
          </w:rPr>
          <w:t>是实施创新驱动发展战略、建设世界科技强国目标的重要基础。</w:t>
        </w:r>
      </w:ins>
    </w:p>
    <w:p w:rsidR="003D4665" w:rsidRPr="00CA0010" w:rsidRDefault="008D2A5B" w:rsidP="00CA0010">
      <w:pPr>
        <w:spacing w:line="360" w:lineRule="auto"/>
        <w:ind w:firstLine="420"/>
        <w:rPr>
          <w:ins w:id="290" w:author="左佩" w:date="2019-09-27T23:48:00Z"/>
          <w:rFonts w:ascii="宋体" w:eastAsia="宋体" w:hAnsi="宋体" w:hint="eastAsia"/>
          <w:sz w:val="24"/>
          <w:szCs w:val="24"/>
          <w:rPrChange w:id="291" w:author="左佩" w:date="2019-09-28T01:00:00Z">
            <w:rPr>
              <w:ins w:id="292" w:author="左佩" w:date="2019-09-27T23:48:00Z"/>
              <w:rFonts w:ascii="宋体" w:eastAsia="宋体" w:hAnsi="宋体" w:hint="eastAsia"/>
            </w:rPr>
          </w:rPrChange>
        </w:rPr>
        <w:pPrChange w:id="293" w:author="左佩" w:date="2019-09-28T01:00:00Z">
          <w:pPr>
            <w:ind w:firstLine="420"/>
          </w:pPr>
        </w:pPrChange>
      </w:pPr>
      <w:ins w:id="294" w:author="左佩" w:date="2019-09-28T00:37:00Z">
        <w:r w:rsidRPr="00CA0010">
          <w:rPr>
            <w:rFonts w:ascii="宋体" w:eastAsia="宋体" w:hAnsi="宋体" w:hint="eastAsia"/>
            <w:sz w:val="24"/>
            <w:szCs w:val="24"/>
            <w:rPrChange w:id="295" w:author="左佩" w:date="2019-09-28T01:00:00Z">
              <w:rPr>
                <w:rFonts w:ascii="宋体" w:eastAsia="宋体" w:hAnsi="宋体" w:hint="eastAsia"/>
              </w:rPr>
            </w:rPrChange>
          </w:rPr>
          <w:t>本次科技奖励制度改革中还强调了</w:t>
        </w:r>
        <w:r w:rsidRPr="00CA0010">
          <w:rPr>
            <w:rFonts w:ascii="宋体" w:eastAsia="宋体" w:hAnsi="宋体" w:hint="eastAsia"/>
            <w:sz w:val="24"/>
            <w:szCs w:val="24"/>
            <w:rPrChange w:id="296" w:author="左佩" w:date="2019-09-28T01:00:00Z">
              <w:rPr>
                <w:rFonts w:ascii="宋体" w:eastAsia="宋体" w:hAnsi="宋体" w:hint="eastAsia"/>
              </w:rPr>
            </w:rPrChange>
          </w:rPr>
          <w:t>对科技奖励的监督约束和不端惩戒力度</w:t>
        </w:r>
      </w:ins>
      <w:ins w:id="297" w:author="左佩" w:date="2019-09-28T00:38:00Z">
        <w:r w:rsidRPr="00CA0010">
          <w:rPr>
            <w:rFonts w:ascii="宋体" w:eastAsia="宋体" w:hAnsi="宋体" w:hint="eastAsia"/>
            <w:sz w:val="24"/>
            <w:szCs w:val="24"/>
            <w:rPrChange w:id="298" w:author="左佩" w:date="2019-09-28T01:00:00Z">
              <w:rPr>
                <w:rFonts w:ascii="宋体" w:eastAsia="宋体" w:hAnsi="宋体" w:hint="eastAsia"/>
              </w:rPr>
            </w:rPrChange>
          </w:rPr>
          <w:t>的进一步加强。</w:t>
        </w:r>
      </w:ins>
      <w:ins w:id="299" w:author="左佩" w:date="2019-09-28T00:42:00Z">
        <w:r w:rsidRPr="00CA0010">
          <w:rPr>
            <w:rFonts w:ascii="宋体" w:eastAsia="宋体" w:hAnsi="宋体" w:hint="eastAsia"/>
            <w:sz w:val="24"/>
            <w:szCs w:val="24"/>
            <w:rPrChange w:id="300" w:author="左佩" w:date="2019-09-28T01:00:00Z">
              <w:rPr>
                <w:rFonts w:ascii="宋体" w:eastAsia="宋体" w:hAnsi="宋体" w:hint="eastAsia"/>
              </w:rPr>
            </w:rPrChange>
          </w:rPr>
          <w:t>将</w:t>
        </w:r>
      </w:ins>
      <w:ins w:id="301" w:author="左佩" w:date="2019-09-28T00:41:00Z">
        <w:r w:rsidRPr="00CA0010">
          <w:rPr>
            <w:rFonts w:ascii="宋体" w:eastAsia="宋体" w:hAnsi="宋体" w:hint="eastAsia"/>
            <w:sz w:val="24"/>
            <w:szCs w:val="24"/>
            <w:rPrChange w:id="302" w:author="左佩" w:date="2019-09-28T01:00:00Z">
              <w:rPr>
                <w:rFonts w:ascii="宋体" w:eastAsia="宋体" w:hAnsi="宋体" w:hint="eastAsia"/>
              </w:rPr>
            </w:rPrChange>
          </w:rPr>
          <w:t>以最大力度</w:t>
        </w:r>
        <w:r w:rsidRPr="00CA0010">
          <w:rPr>
            <w:rFonts w:ascii="宋体" w:eastAsia="宋体" w:hAnsi="宋体" w:hint="eastAsia"/>
            <w:sz w:val="24"/>
            <w:szCs w:val="24"/>
            <w:rPrChange w:id="303" w:author="左佩" w:date="2019-09-28T01:00:00Z">
              <w:rPr>
                <w:rFonts w:ascii="宋体" w:eastAsia="宋体" w:hAnsi="宋体" w:hint="eastAsia"/>
              </w:rPr>
            </w:rPrChange>
          </w:rPr>
          <w:t>保证国家科学技术奖提名和评审公正性</w:t>
        </w:r>
        <w:r w:rsidRPr="00CA0010">
          <w:rPr>
            <w:rFonts w:ascii="宋体" w:eastAsia="宋体" w:hAnsi="宋体" w:hint="eastAsia"/>
            <w:sz w:val="24"/>
            <w:szCs w:val="24"/>
            <w:rPrChange w:id="304" w:author="左佩" w:date="2019-09-28T01:00:00Z">
              <w:rPr>
                <w:rFonts w:ascii="宋体" w:eastAsia="宋体" w:hAnsi="宋体" w:hint="eastAsia"/>
              </w:rPr>
            </w:rPrChange>
          </w:rPr>
          <w:t>，</w:t>
        </w:r>
      </w:ins>
      <w:ins w:id="305" w:author="左佩" w:date="2019-09-28T00:43:00Z">
        <w:r w:rsidRPr="00CA0010">
          <w:rPr>
            <w:rFonts w:ascii="宋体" w:eastAsia="宋体" w:hAnsi="宋体" w:hint="eastAsia"/>
            <w:sz w:val="24"/>
            <w:szCs w:val="24"/>
            <w:rPrChange w:id="306" w:author="左佩" w:date="2019-09-28T01:00:00Z">
              <w:rPr>
                <w:rFonts w:ascii="宋体" w:eastAsia="宋体" w:hAnsi="宋体" w:hint="eastAsia"/>
              </w:rPr>
            </w:rPrChange>
          </w:rPr>
          <w:t>有效打击科技奖励中</w:t>
        </w:r>
      </w:ins>
      <w:ins w:id="307" w:author="左佩" w:date="2019-09-28T00:44:00Z">
        <w:r w:rsidRPr="00CA0010">
          <w:rPr>
            <w:rFonts w:ascii="宋体" w:eastAsia="宋体" w:hAnsi="宋体" w:hint="eastAsia"/>
            <w:sz w:val="24"/>
            <w:szCs w:val="24"/>
            <w:rPrChange w:id="308" w:author="左佩" w:date="2019-09-28T01:00:00Z">
              <w:rPr>
                <w:rFonts w:ascii="宋体" w:eastAsia="宋体" w:hAnsi="宋体" w:hint="eastAsia"/>
              </w:rPr>
            </w:rPrChange>
          </w:rPr>
          <w:t>科研失信行为，</w:t>
        </w:r>
      </w:ins>
      <w:ins w:id="309" w:author="左佩" w:date="2019-09-28T00:42:00Z">
        <w:r w:rsidRPr="00CA0010">
          <w:rPr>
            <w:rFonts w:ascii="宋体" w:eastAsia="宋体" w:hAnsi="宋体" w:hint="eastAsia"/>
            <w:sz w:val="24"/>
            <w:szCs w:val="24"/>
            <w:rPrChange w:id="310" w:author="左佩" w:date="2019-09-28T01:00:00Z">
              <w:rPr>
                <w:rFonts w:ascii="宋体" w:eastAsia="宋体" w:hAnsi="宋体" w:hint="eastAsia"/>
              </w:rPr>
            </w:rPrChange>
          </w:rPr>
          <w:t>优化</w:t>
        </w:r>
      </w:ins>
      <w:ins w:id="311" w:author="左佩" w:date="2019-09-28T00:40:00Z">
        <w:r w:rsidRPr="00CA0010">
          <w:rPr>
            <w:rFonts w:ascii="宋体" w:eastAsia="宋体" w:hAnsi="宋体" w:hint="eastAsia"/>
            <w:sz w:val="24"/>
            <w:szCs w:val="24"/>
            <w:rPrChange w:id="312" w:author="左佩" w:date="2019-09-28T01:00:00Z">
              <w:rPr>
                <w:rFonts w:ascii="宋体" w:eastAsia="宋体" w:hAnsi="宋体" w:hint="eastAsia"/>
              </w:rPr>
            </w:rPrChange>
          </w:rPr>
          <w:t>科技创新环境</w:t>
        </w:r>
      </w:ins>
      <w:ins w:id="313" w:author="左佩" w:date="2019-09-28T00:44:00Z">
        <w:r w:rsidRPr="00CA0010">
          <w:rPr>
            <w:rFonts w:ascii="宋体" w:eastAsia="宋体" w:hAnsi="宋体" w:hint="eastAsia"/>
            <w:sz w:val="24"/>
            <w:szCs w:val="24"/>
            <w:rPrChange w:id="314" w:author="左佩" w:date="2019-09-28T01:00:00Z">
              <w:rPr>
                <w:rFonts w:ascii="宋体" w:eastAsia="宋体" w:hAnsi="宋体" w:hint="eastAsia"/>
              </w:rPr>
            </w:rPrChange>
          </w:rPr>
          <w:t>，</w:t>
        </w:r>
      </w:ins>
      <w:ins w:id="315" w:author="左佩" w:date="2019-09-28T00:45:00Z">
        <w:r w:rsidR="00634D3F" w:rsidRPr="00CA0010">
          <w:rPr>
            <w:rFonts w:ascii="宋体" w:eastAsia="宋体" w:hAnsi="宋体" w:hint="eastAsia"/>
            <w:sz w:val="24"/>
            <w:szCs w:val="24"/>
            <w:rPrChange w:id="316" w:author="左佩" w:date="2019-09-28T01:00:00Z">
              <w:rPr>
                <w:rFonts w:ascii="宋体" w:eastAsia="宋体" w:hAnsi="宋体" w:hint="eastAsia"/>
              </w:rPr>
            </w:rPrChange>
          </w:rPr>
          <w:t>完善公平公正的</w:t>
        </w:r>
      </w:ins>
      <w:ins w:id="317" w:author="左佩" w:date="2019-09-28T00:40:00Z">
        <w:r w:rsidR="00634D3F" w:rsidRPr="00CA0010">
          <w:rPr>
            <w:rFonts w:ascii="宋体" w:eastAsia="宋体" w:hAnsi="宋体" w:hint="eastAsia"/>
            <w:sz w:val="24"/>
            <w:szCs w:val="24"/>
            <w:rPrChange w:id="318" w:author="左佩" w:date="2019-09-28T01:00:00Z">
              <w:rPr>
                <w:rFonts w:ascii="宋体" w:eastAsia="宋体" w:hAnsi="宋体" w:hint="eastAsia"/>
              </w:rPr>
            </w:rPrChange>
          </w:rPr>
          <w:t>科研诚信建设</w:t>
        </w:r>
        <w:r w:rsidRPr="00CA0010">
          <w:rPr>
            <w:rFonts w:ascii="宋体" w:eastAsia="宋体" w:hAnsi="宋体" w:hint="eastAsia"/>
            <w:sz w:val="24"/>
            <w:szCs w:val="24"/>
            <w:rPrChange w:id="319" w:author="左佩" w:date="2019-09-28T01:00:00Z">
              <w:rPr>
                <w:rFonts w:ascii="宋体" w:eastAsia="宋体" w:hAnsi="宋体" w:hint="eastAsia"/>
              </w:rPr>
            </w:rPrChange>
          </w:rPr>
          <w:t>格局</w:t>
        </w:r>
      </w:ins>
      <w:ins w:id="320" w:author="左佩" w:date="2019-09-28T00:46:00Z">
        <w:r w:rsidR="00634D3F" w:rsidRPr="00CA0010">
          <w:rPr>
            <w:rFonts w:ascii="宋体" w:eastAsia="宋体" w:hAnsi="宋体" w:hint="eastAsia"/>
            <w:sz w:val="24"/>
            <w:szCs w:val="24"/>
            <w:rPrChange w:id="321" w:author="左佩" w:date="2019-09-28T01:00:00Z">
              <w:rPr>
                <w:rFonts w:ascii="宋体" w:eastAsia="宋体" w:hAnsi="宋体" w:hint="eastAsia"/>
              </w:rPr>
            </w:rPrChange>
          </w:rPr>
          <w:t>，使奖励回归学术性和荣誉性。</w:t>
        </w:r>
      </w:ins>
    </w:p>
    <w:p w:rsidR="00497036" w:rsidRPr="00CA0010" w:rsidDel="00634D3F" w:rsidRDefault="00634D3F" w:rsidP="006F3022">
      <w:pPr>
        <w:spacing w:line="360" w:lineRule="auto"/>
        <w:ind w:firstLineChars="200" w:firstLine="480"/>
        <w:rPr>
          <w:del w:id="322" w:author="左佩" w:date="2019-09-28T00:48:00Z"/>
          <w:rFonts w:ascii="宋体" w:eastAsia="宋体" w:hAnsi="宋体" w:hint="eastAsia"/>
          <w:sz w:val="24"/>
          <w:szCs w:val="24"/>
          <w:rPrChange w:id="323" w:author="左佩" w:date="2019-09-28T01:00:00Z">
            <w:rPr>
              <w:del w:id="324" w:author="左佩" w:date="2019-09-28T00:48:00Z"/>
              <w:rFonts w:hint="eastAsia"/>
            </w:rPr>
          </w:rPrChange>
        </w:rPr>
        <w:pPrChange w:id="325" w:author="左佩" w:date="2019-09-28T01:05:00Z">
          <w:pPr>
            <w:ind w:firstLine="420"/>
          </w:pPr>
        </w:pPrChange>
      </w:pPr>
      <w:ins w:id="326" w:author="左佩" w:date="2019-09-28T00:49:00Z">
        <w:r w:rsidRPr="00CA0010">
          <w:rPr>
            <w:rFonts w:ascii="宋体" w:eastAsia="宋体" w:hAnsi="宋体" w:hint="eastAsia"/>
            <w:sz w:val="24"/>
            <w:szCs w:val="24"/>
            <w:rPrChange w:id="327" w:author="左佩" w:date="2019-09-28T01:00:00Z">
              <w:rPr>
                <w:rFonts w:ascii="宋体" w:eastAsia="宋体" w:hAnsi="宋体" w:hint="eastAsia"/>
              </w:rPr>
            </w:rPrChange>
          </w:rPr>
          <w:t>本次</w:t>
        </w:r>
      </w:ins>
      <w:ins w:id="328" w:author="左佩" w:date="2019-09-28T00:48:00Z">
        <w:r w:rsidRPr="00CA0010">
          <w:rPr>
            <w:rFonts w:ascii="宋体" w:eastAsia="宋体" w:hAnsi="宋体" w:hint="eastAsia"/>
            <w:sz w:val="24"/>
            <w:szCs w:val="24"/>
            <w:rPrChange w:id="329" w:author="左佩" w:date="2019-09-28T01:00:00Z">
              <w:rPr>
                <w:rFonts w:ascii="宋体" w:eastAsia="宋体" w:hAnsi="宋体" w:hint="eastAsia"/>
              </w:rPr>
            </w:rPrChange>
          </w:rPr>
          <w:t>国家科学技术奖励条例的修订</w:t>
        </w:r>
      </w:ins>
      <w:ins w:id="330" w:author="左佩" w:date="2019-09-27T23:50:00Z">
        <w:r w:rsidR="00A51A97" w:rsidRPr="00CA0010">
          <w:rPr>
            <w:rFonts w:ascii="宋体" w:eastAsia="宋体" w:hAnsi="宋体" w:hint="eastAsia"/>
            <w:sz w:val="24"/>
            <w:szCs w:val="24"/>
            <w:rPrChange w:id="331" w:author="左佩" w:date="2019-09-28T01:00:00Z">
              <w:rPr>
                <w:rFonts w:ascii="宋体" w:eastAsia="宋体" w:hAnsi="宋体" w:hint="eastAsia"/>
              </w:rPr>
            </w:rPrChange>
          </w:rPr>
          <w:t>顺应了广大科技工作者的心声</w:t>
        </w:r>
      </w:ins>
      <w:ins w:id="332" w:author="左佩" w:date="2019-09-28T00:49:00Z">
        <w:r w:rsidRPr="00CA0010">
          <w:rPr>
            <w:rFonts w:ascii="宋体" w:eastAsia="宋体" w:hAnsi="宋体" w:hint="eastAsia"/>
            <w:sz w:val="24"/>
            <w:szCs w:val="24"/>
            <w:rPrChange w:id="333" w:author="左佩" w:date="2019-09-28T01:00:00Z">
              <w:rPr>
                <w:rFonts w:ascii="宋体" w:eastAsia="宋体" w:hAnsi="宋体" w:hint="eastAsia"/>
              </w:rPr>
            </w:rPrChange>
          </w:rPr>
          <w:t>。</w:t>
        </w:r>
      </w:ins>
      <w:ins w:id="334" w:author="左佩" w:date="2019-09-27T23:50:00Z">
        <w:r w:rsidR="00A51A97" w:rsidRPr="00CA0010">
          <w:rPr>
            <w:rFonts w:ascii="宋体" w:eastAsia="宋体" w:hAnsi="宋体" w:hint="eastAsia"/>
            <w:sz w:val="24"/>
            <w:szCs w:val="24"/>
            <w:rPrChange w:id="335" w:author="左佩" w:date="2019-09-28T01:00:00Z">
              <w:rPr>
                <w:rFonts w:ascii="宋体" w:eastAsia="宋体" w:hAnsi="宋体" w:hint="eastAsia"/>
              </w:rPr>
            </w:rPrChange>
          </w:rPr>
          <w:t>减少了政府、单位和组织在奖励评审过程中的行政力量干预</w:t>
        </w:r>
      </w:ins>
      <w:ins w:id="336" w:author="左佩" w:date="2019-09-28T00:49:00Z">
        <w:r w:rsidRPr="00CA0010">
          <w:rPr>
            <w:rFonts w:ascii="宋体" w:eastAsia="宋体" w:hAnsi="宋体" w:hint="eastAsia"/>
            <w:sz w:val="24"/>
            <w:szCs w:val="24"/>
            <w:rPrChange w:id="337" w:author="左佩" w:date="2019-09-28T01:00:00Z">
              <w:rPr>
                <w:rFonts w:ascii="宋体" w:eastAsia="宋体" w:hAnsi="宋体" w:hint="eastAsia"/>
              </w:rPr>
            </w:rPrChange>
          </w:rPr>
          <w:t>，</w:t>
        </w:r>
      </w:ins>
      <w:ins w:id="338" w:author="左佩" w:date="2019-09-27T23:50:00Z">
        <w:r w:rsidR="00A51A97" w:rsidRPr="00CA0010">
          <w:rPr>
            <w:rFonts w:ascii="宋体" w:eastAsia="宋体" w:hAnsi="宋体" w:hint="eastAsia"/>
            <w:sz w:val="24"/>
            <w:szCs w:val="24"/>
            <w:rPrChange w:id="339" w:author="左佩" w:date="2019-09-28T01:00:00Z">
              <w:rPr>
                <w:rFonts w:ascii="宋体" w:eastAsia="宋体" w:hAnsi="宋体" w:hint="eastAsia"/>
              </w:rPr>
            </w:rPrChange>
          </w:rPr>
          <w:t>有利于辨识真正的科技创新成果，提升科技奖励的认可度</w:t>
        </w:r>
      </w:ins>
      <w:ins w:id="340" w:author="左佩" w:date="2019-09-28T00:50:00Z">
        <w:r w:rsidRPr="00CA0010">
          <w:rPr>
            <w:rFonts w:ascii="宋体" w:eastAsia="宋体" w:hAnsi="宋体" w:hint="eastAsia"/>
            <w:sz w:val="24"/>
            <w:szCs w:val="24"/>
            <w:rPrChange w:id="341" w:author="左佩" w:date="2019-09-28T01:00:00Z">
              <w:rPr>
                <w:rFonts w:ascii="宋体" w:eastAsia="宋体" w:hAnsi="宋体" w:hint="eastAsia"/>
              </w:rPr>
            </w:rPrChange>
          </w:rPr>
          <w:t>。</w:t>
        </w:r>
      </w:ins>
      <w:ins w:id="342" w:author="左佩" w:date="2019-09-28T00:52:00Z">
        <w:r w:rsidRPr="00CA0010">
          <w:rPr>
            <w:rFonts w:ascii="宋体" w:eastAsia="宋体" w:hAnsi="宋体" w:hint="eastAsia"/>
            <w:sz w:val="24"/>
            <w:szCs w:val="24"/>
            <w:rPrChange w:id="343" w:author="左佩" w:date="2019-09-28T01:00:00Z">
              <w:rPr>
                <w:rFonts w:ascii="宋体" w:eastAsia="宋体" w:hAnsi="宋体" w:hint="eastAsia"/>
              </w:rPr>
            </w:rPrChange>
          </w:rPr>
          <w:t>坚持</w:t>
        </w:r>
      </w:ins>
      <w:ins w:id="344" w:author="左佩" w:date="2019-09-28T00:51:00Z">
        <w:r w:rsidRPr="00CA0010">
          <w:rPr>
            <w:rFonts w:ascii="宋体" w:eastAsia="宋体" w:hAnsi="宋体" w:hint="eastAsia"/>
            <w:sz w:val="24"/>
            <w:szCs w:val="24"/>
            <w:rPrChange w:id="345" w:author="左佩" w:date="2019-09-28T01:00:00Z">
              <w:rPr>
                <w:rFonts w:ascii="宋体" w:eastAsia="宋体" w:hAnsi="宋体" w:hint="eastAsia"/>
              </w:rPr>
            </w:rPrChange>
          </w:rPr>
          <w:t>科学无国界，</w:t>
        </w:r>
      </w:ins>
      <w:ins w:id="346" w:author="左佩" w:date="2019-09-28T00:53:00Z">
        <w:r w:rsidRPr="00CA0010">
          <w:rPr>
            <w:rFonts w:ascii="宋体" w:eastAsia="宋体" w:hAnsi="宋体" w:hint="eastAsia"/>
            <w:sz w:val="24"/>
            <w:szCs w:val="24"/>
            <w:rPrChange w:id="347" w:author="左佩" w:date="2019-09-28T01:00:00Z">
              <w:rPr>
                <w:rFonts w:ascii="宋体" w:eastAsia="宋体" w:hAnsi="宋体" w:hint="eastAsia"/>
              </w:rPr>
            </w:rPrChange>
          </w:rPr>
          <w:t>促进</w:t>
        </w:r>
      </w:ins>
      <w:ins w:id="348" w:author="左佩" w:date="2019-09-28T00:51:00Z">
        <w:r w:rsidRPr="00CA0010">
          <w:rPr>
            <w:rFonts w:ascii="宋体" w:eastAsia="宋体" w:hAnsi="宋体" w:hint="eastAsia"/>
            <w:sz w:val="24"/>
            <w:szCs w:val="24"/>
            <w:rPrChange w:id="349" w:author="左佩" w:date="2019-09-28T01:00:00Z">
              <w:rPr>
                <w:rFonts w:ascii="宋体" w:eastAsia="宋体" w:hAnsi="宋体" w:hint="eastAsia"/>
              </w:rPr>
            </w:rPrChange>
          </w:rPr>
          <w:t>高水平</w:t>
        </w:r>
      </w:ins>
      <w:ins w:id="350" w:author="左佩" w:date="2019-09-28T00:52:00Z">
        <w:r w:rsidRPr="00CA0010">
          <w:rPr>
            <w:rFonts w:ascii="宋体" w:eastAsia="宋体" w:hAnsi="宋体" w:hint="eastAsia"/>
            <w:sz w:val="24"/>
            <w:szCs w:val="24"/>
            <w:rPrChange w:id="351" w:author="左佩" w:date="2019-09-28T01:00:00Z">
              <w:rPr>
                <w:rFonts w:ascii="宋体" w:eastAsia="宋体" w:hAnsi="宋体" w:hint="eastAsia"/>
              </w:rPr>
            </w:rPrChange>
          </w:rPr>
          <w:t>人才</w:t>
        </w:r>
      </w:ins>
      <w:ins w:id="352" w:author="左佩" w:date="2019-09-28T00:53:00Z">
        <w:r w:rsidRPr="00CA0010">
          <w:rPr>
            <w:rFonts w:ascii="宋体" w:eastAsia="宋体" w:hAnsi="宋体" w:hint="eastAsia"/>
            <w:sz w:val="24"/>
            <w:szCs w:val="24"/>
            <w:rPrChange w:id="353" w:author="左佩" w:date="2019-09-28T01:00:00Z">
              <w:rPr>
                <w:rFonts w:ascii="宋体" w:eastAsia="宋体" w:hAnsi="宋体" w:hint="eastAsia"/>
              </w:rPr>
            </w:rPrChange>
          </w:rPr>
          <w:t>的</w:t>
        </w:r>
      </w:ins>
      <w:ins w:id="354" w:author="左佩" w:date="2019-09-28T00:54:00Z">
        <w:r w:rsidRPr="00CA0010">
          <w:rPr>
            <w:rFonts w:ascii="宋体" w:eastAsia="宋体" w:hAnsi="宋体" w:hint="eastAsia"/>
            <w:sz w:val="24"/>
            <w:szCs w:val="24"/>
            <w:rPrChange w:id="355" w:author="左佩" w:date="2019-09-28T01:00:00Z">
              <w:rPr>
                <w:rFonts w:ascii="宋体" w:eastAsia="宋体" w:hAnsi="宋体" w:hint="eastAsia"/>
              </w:rPr>
            </w:rPrChange>
          </w:rPr>
          <w:t>科技交流和引入，</w:t>
        </w:r>
        <w:r w:rsidRPr="00CA0010">
          <w:rPr>
            <w:rFonts w:ascii="宋体" w:eastAsia="宋体" w:hAnsi="宋体" w:hint="eastAsia"/>
            <w:sz w:val="24"/>
            <w:szCs w:val="24"/>
            <w:rPrChange w:id="356" w:author="左佩" w:date="2019-09-28T01:00:00Z">
              <w:rPr>
                <w:rFonts w:ascii="宋体" w:eastAsia="宋体" w:hAnsi="宋体" w:hint="eastAsia"/>
              </w:rPr>
            </w:rPrChange>
          </w:rPr>
          <w:t>为我国未来高科技人才储备提供新的</w:t>
        </w:r>
        <w:r w:rsidRPr="00CA0010">
          <w:rPr>
            <w:rFonts w:ascii="宋体" w:eastAsia="宋体" w:hAnsi="宋体" w:hint="eastAsia"/>
            <w:sz w:val="24"/>
            <w:szCs w:val="24"/>
            <w:rPrChange w:id="357" w:author="左佩" w:date="2019-09-28T01:00:00Z">
              <w:rPr>
                <w:rFonts w:ascii="宋体" w:eastAsia="宋体" w:hAnsi="宋体" w:hint="eastAsia"/>
              </w:rPr>
            </w:rPrChange>
          </w:rPr>
          <w:t>通道。加强诚信体系建设、监督约束和不端惩戒力度</w:t>
        </w:r>
      </w:ins>
      <w:ins w:id="358" w:author="左佩" w:date="2019-09-28T00:55:00Z">
        <w:r w:rsidRPr="00CA0010">
          <w:rPr>
            <w:rFonts w:ascii="宋体" w:eastAsia="宋体" w:hAnsi="宋体" w:hint="eastAsia"/>
            <w:sz w:val="24"/>
            <w:szCs w:val="24"/>
            <w:rPrChange w:id="359" w:author="左佩" w:date="2019-09-28T01:00:00Z">
              <w:rPr>
                <w:rFonts w:ascii="宋体" w:eastAsia="宋体" w:hAnsi="宋体" w:hint="eastAsia"/>
              </w:rPr>
            </w:rPrChange>
          </w:rPr>
          <w:t>，</w:t>
        </w:r>
        <w:r w:rsidR="00CA0010" w:rsidRPr="00CA0010">
          <w:rPr>
            <w:rFonts w:ascii="宋体" w:eastAsia="宋体" w:hAnsi="宋体" w:hint="eastAsia"/>
            <w:sz w:val="24"/>
            <w:szCs w:val="24"/>
            <w:rPrChange w:id="360" w:author="左佩" w:date="2019-09-28T01:00:00Z">
              <w:rPr>
                <w:rFonts w:ascii="宋体" w:eastAsia="宋体" w:hAnsi="宋体" w:hint="eastAsia"/>
              </w:rPr>
            </w:rPrChange>
          </w:rPr>
          <w:t>营造</w:t>
        </w:r>
      </w:ins>
      <w:ins w:id="361" w:author="左佩" w:date="2019-09-28T00:56:00Z">
        <w:r w:rsidR="00CA0010" w:rsidRPr="00CA0010">
          <w:rPr>
            <w:rFonts w:ascii="宋体" w:eastAsia="宋体" w:hAnsi="宋体" w:hint="eastAsia"/>
            <w:sz w:val="24"/>
            <w:szCs w:val="24"/>
            <w:rPrChange w:id="362" w:author="左佩" w:date="2019-09-28T01:00:00Z">
              <w:rPr>
                <w:rFonts w:ascii="宋体" w:eastAsia="宋体" w:hAnsi="宋体" w:hint="eastAsia"/>
              </w:rPr>
            </w:rPrChange>
          </w:rPr>
          <w:t>健康可持续的科研环境，鼓励更纯粹的和创新的科学研究，</w:t>
        </w:r>
      </w:ins>
      <w:ins w:id="363" w:author="左佩" w:date="2019-09-28T00:57:00Z">
        <w:r w:rsidR="00CA0010" w:rsidRPr="00CA0010">
          <w:rPr>
            <w:rFonts w:ascii="宋体" w:eastAsia="宋体" w:hAnsi="宋体" w:hint="eastAsia"/>
            <w:sz w:val="24"/>
            <w:szCs w:val="24"/>
            <w:rPrChange w:id="364" w:author="左佩" w:date="2019-09-28T01:00:00Z">
              <w:rPr>
                <w:rFonts w:ascii="宋体" w:eastAsia="宋体" w:hAnsi="宋体" w:hint="eastAsia"/>
              </w:rPr>
            </w:rPrChange>
          </w:rPr>
          <w:t>保证科技奖励的公平、公正，</w:t>
        </w:r>
      </w:ins>
      <w:ins w:id="365" w:author="左佩" w:date="2019-09-28T00:58:00Z">
        <w:r w:rsidR="00CA0010" w:rsidRPr="00CA0010">
          <w:rPr>
            <w:rFonts w:ascii="宋体" w:eastAsia="宋体" w:hAnsi="宋体" w:hint="eastAsia"/>
            <w:sz w:val="24"/>
            <w:szCs w:val="24"/>
            <w:rPrChange w:id="366" w:author="左佩" w:date="2019-09-28T01:00:00Z">
              <w:rPr>
                <w:rFonts w:ascii="宋体" w:eastAsia="宋体" w:hAnsi="宋体" w:hint="eastAsia"/>
              </w:rPr>
            </w:rPrChange>
          </w:rPr>
          <w:t>实现</w:t>
        </w:r>
      </w:ins>
      <w:ins w:id="367" w:author="左佩" w:date="2019-09-28T00:57:00Z">
        <w:r w:rsidR="00CA0010" w:rsidRPr="00CA0010">
          <w:rPr>
            <w:rFonts w:ascii="宋体" w:eastAsia="宋体" w:hAnsi="宋体" w:hint="eastAsia"/>
            <w:sz w:val="24"/>
            <w:szCs w:val="24"/>
            <w:rPrChange w:id="368" w:author="左佩" w:date="2019-09-28T01:00:00Z">
              <w:rPr>
                <w:rFonts w:ascii="宋体" w:eastAsia="宋体" w:hAnsi="宋体" w:hint="eastAsia"/>
              </w:rPr>
            </w:rPrChange>
          </w:rPr>
          <w:t>国家科技奖励</w:t>
        </w:r>
      </w:ins>
      <w:ins w:id="369" w:author="左佩" w:date="2019-09-28T00:58:00Z">
        <w:r w:rsidR="00CA0010" w:rsidRPr="00CA0010">
          <w:rPr>
            <w:rFonts w:ascii="宋体" w:eastAsia="宋体" w:hAnsi="宋体" w:hint="eastAsia"/>
            <w:sz w:val="24"/>
            <w:szCs w:val="24"/>
            <w:rPrChange w:id="370" w:author="左佩" w:date="2019-09-28T01:00:00Z">
              <w:rPr>
                <w:rFonts w:ascii="宋体" w:eastAsia="宋体" w:hAnsi="宋体" w:hint="eastAsia"/>
              </w:rPr>
            </w:rPrChange>
          </w:rPr>
          <w:t>调动</w:t>
        </w:r>
      </w:ins>
      <w:ins w:id="371" w:author="左佩" w:date="2019-09-28T00:59:00Z">
        <w:r w:rsidR="00CA0010" w:rsidRPr="00CA0010">
          <w:rPr>
            <w:rFonts w:ascii="宋体" w:eastAsia="宋体" w:hAnsi="宋体" w:hint="eastAsia"/>
            <w:sz w:val="24"/>
            <w:szCs w:val="24"/>
            <w:rPrChange w:id="372" w:author="左佩" w:date="2019-09-28T01:00:00Z">
              <w:rPr>
                <w:rFonts w:ascii="宋体" w:eastAsia="宋体" w:hAnsi="宋体" w:hint="eastAsia"/>
              </w:rPr>
            </w:rPrChange>
          </w:rPr>
          <w:t>科技工作者的积极性和创新</w:t>
        </w:r>
      </w:ins>
      <w:ins w:id="373" w:author="左佩" w:date="2019-09-28T01:06:00Z">
        <w:r w:rsidR="006F3022">
          <w:rPr>
            <w:rFonts w:ascii="宋体" w:eastAsia="宋体" w:hAnsi="宋体" w:hint="eastAsia"/>
            <w:sz w:val="24"/>
            <w:szCs w:val="24"/>
          </w:rPr>
          <w:t>性的必要作用</w:t>
        </w:r>
      </w:ins>
      <w:ins w:id="374" w:author="左佩" w:date="2019-09-28T00:59:00Z">
        <w:r w:rsidR="00CA0010" w:rsidRPr="00CA0010">
          <w:rPr>
            <w:rFonts w:ascii="宋体" w:eastAsia="宋体" w:hAnsi="宋体" w:hint="eastAsia"/>
            <w:sz w:val="24"/>
            <w:szCs w:val="24"/>
            <w:rPrChange w:id="375" w:author="左佩" w:date="2019-09-28T01:00:00Z">
              <w:rPr>
                <w:rFonts w:ascii="宋体" w:eastAsia="宋体" w:hAnsi="宋体" w:hint="eastAsia"/>
              </w:rPr>
            </w:rPrChange>
          </w:rPr>
          <w:t>，</w:t>
        </w:r>
      </w:ins>
      <w:ins w:id="376" w:author="左佩" w:date="2019-09-28T01:06:00Z">
        <w:r w:rsidR="006F3022">
          <w:rPr>
            <w:rFonts w:ascii="宋体" w:eastAsia="宋体" w:hAnsi="宋体" w:hint="eastAsia"/>
            <w:sz w:val="24"/>
            <w:szCs w:val="24"/>
          </w:rPr>
          <w:t>和</w:t>
        </w:r>
      </w:ins>
      <w:bookmarkStart w:id="377" w:name="_GoBack"/>
      <w:bookmarkEnd w:id="377"/>
      <w:ins w:id="378" w:author="左佩" w:date="2019-09-28T00:59:00Z">
        <w:r w:rsidR="00CA0010" w:rsidRPr="00CA0010">
          <w:rPr>
            <w:rFonts w:ascii="宋体" w:eastAsia="宋体" w:hAnsi="宋体" w:hint="eastAsia"/>
            <w:sz w:val="24"/>
            <w:szCs w:val="24"/>
            <w:rPrChange w:id="379" w:author="左佩" w:date="2019-09-28T01:00:00Z">
              <w:rPr>
                <w:rFonts w:ascii="宋体" w:eastAsia="宋体" w:hAnsi="宋体" w:hint="eastAsia"/>
              </w:rPr>
            </w:rPrChange>
          </w:rPr>
          <w:t>建立创新型国家和世界科技强国的初衷。</w:t>
        </w:r>
      </w:ins>
    </w:p>
    <w:p w:rsidR="008A0136" w:rsidRPr="00CA0010" w:rsidDel="00816EB4" w:rsidRDefault="008A0136" w:rsidP="006F3022">
      <w:pPr>
        <w:spacing w:line="360" w:lineRule="auto"/>
        <w:ind w:firstLineChars="200" w:firstLine="480"/>
        <w:rPr>
          <w:del w:id="380" w:author="左佩" w:date="2019-09-27T23:31:00Z"/>
          <w:rFonts w:ascii="宋体" w:eastAsia="宋体" w:hAnsi="宋体"/>
          <w:sz w:val="24"/>
          <w:szCs w:val="24"/>
          <w:rPrChange w:id="381" w:author="左佩" w:date="2019-09-28T01:00:00Z">
            <w:rPr>
              <w:del w:id="382" w:author="左佩" w:date="2019-09-27T23:31:00Z"/>
            </w:rPr>
          </w:rPrChange>
        </w:rPr>
        <w:pPrChange w:id="383" w:author="左佩" w:date="2019-09-28T01:05:00Z">
          <w:pPr>
            <w:ind w:firstLine="420"/>
          </w:pPr>
        </w:pPrChange>
      </w:pPr>
      <w:del w:id="384" w:author="左佩" w:date="2019-09-27T23:31:00Z">
        <w:r w:rsidRPr="00CA0010" w:rsidDel="00816EB4">
          <w:rPr>
            <w:rFonts w:ascii="宋体" w:eastAsia="宋体" w:hAnsi="宋体" w:hint="eastAsia"/>
            <w:sz w:val="24"/>
            <w:szCs w:val="24"/>
            <w:rPrChange w:id="385" w:author="左佩" w:date="2019-09-28T01:00:00Z">
              <w:rPr>
                <w:rFonts w:hint="eastAsia"/>
              </w:rPr>
            </w:rPrChange>
          </w:rPr>
          <w:delText>2）科技奖励的重要意义</w:delText>
        </w:r>
        <w:r w:rsidR="00C039D9" w:rsidRPr="00CA0010" w:rsidDel="00816EB4">
          <w:rPr>
            <w:rFonts w:ascii="宋体" w:eastAsia="宋体" w:hAnsi="宋体" w:hint="eastAsia"/>
            <w:sz w:val="24"/>
            <w:szCs w:val="24"/>
            <w:rPrChange w:id="386" w:author="左佩" w:date="2019-09-28T01:00:00Z">
              <w:rPr>
                <w:rFonts w:hint="eastAsia"/>
              </w:rPr>
            </w:rPrChange>
          </w:rPr>
          <w:delText>：长期以来，我国科技奖励体系曾经有力地促进了我国科技事业的发展，是党和国家重视和激励科技人员的有力证明。科技界对国家级科技奖励的认可度极高，获得科技奖励对科研人员的职业生涯发展也起到了极大的激励和促进作用。</w:delText>
        </w:r>
      </w:del>
    </w:p>
    <w:p w:rsidR="008A0136" w:rsidRPr="00CA0010" w:rsidDel="00CA0010" w:rsidRDefault="008A0136" w:rsidP="006F3022">
      <w:pPr>
        <w:spacing w:line="360" w:lineRule="auto"/>
        <w:ind w:firstLineChars="200" w:firstLine="480"/>
        <w:rPr>
          <w:del w:id="387" w:author="左佩" w:date="2019-09-28T00:59:00Z"/>
          <w:rFonts w:ascii="宋体" w:eastAsia="宋体" w:hAnsi="宋体"/>
          <w:sz w:val="24"/>
          <w:szCs w:val="24"/>
          <w:rPrChange w:id="388" w:author="左佩" w:date="2019-09-28T01:00:00Z">
            <w:rPr>
              <w:del w:id="389" w:author="左佩" w:date="2019-09-28T00:59:00Z"/>
            </w:rPr>
          </w:rPrChange>
        </w:rPr>
        <w:pPrChange w:id="390" w:author="左佩" w:date="2019-09-28T01:05:00Z">
          <w:pPr>
            <w:ind w:firstLine="420"/>
          </w:pPr>
        </w:pPrChange>
      </w:pPr>
    </w:p>
    <w:p w:rsidR="008A0136" w:rsidRPr="00CA0010" w:rsidDel="00A51A97" w:rsidRDefault="008A0136" w:rsidP="006F3022">
      <w:pPr>
        <w:spacing w:line="360" w:lineRule="auto"/>
        <w:ind w:firstLineChars="200" w:firstLine="480"/>
        <w:rPr>
          <w:del w:id="391" w:author="左佩" w:date="2019-09-27T23:47:00Z"/>
          <w:rFonts w:ascii="宋体" w:eastAsia="宋体" w:hAnsi="宋体"/>
          <w:sz w:val="24"/>
          <w:szCs w:val="24"/>
          <w:rPrChange w:id="392" w:author="左佩" w:date="2019-09-28T01:00:00Z">
            <w:rPr>
              <w:del w:id="393" w:author="左佩" w:date="2019-09-27T23:47:00Z"/>
            </w:rPr>
          </w:rPrChange>
        </w:rPr>
        <w:pPrChange w:id="394" w:author="左佩" w:date="2019-09-28T01:05:00Z">
          <w:pPr>
            <w:ind w:firstLine="420"/>
          </w:pPr>
        </w:pPrChange>
      </w:pPr>
      <w:del w:id="395" w:author="左佩" w:date="2019-09-27T23:47:00Z">
        <w:r w:rsidRPr="00CA0010" w:rsidDel="00A51A97">
          <w:rPr>
            <w:rFonts w:ascii="宋体" w:eastAsia="宋体" w:hAnsi="宋体" w:hint="eastAsia"/>
            <w:sz w:val="24"/>
            <w:szCs w:val="24"/>
            <w:rPrChange w:id="396" w:author="左佩" w:date="2019-09-28T01:00:00Z">
              <w:rPr>
                <w:rFonts w:hint="eastAsia"/>
              </w:rPr>
            </w:rPrChange>
          </w:rPr>
          <w:delText>3）存在哪些问题（为什么要改革？）</w:delText>
        </w:r>
      </w:del>
    </w:p>
    <w:p w:rsidR="008A0136" w:rsidRPr="00CA0010" w:rsidDel="00634D3F" w:rsidRDefault="008A0136" w:rsidP="006F3022">
      <w:pPr>
        <w:spacing w:line="360" w:lineRule="auto"/>
        <w:ind w:firstLineChars="200" w:firstLine="480"/>
        <w:rPr>
          <w:del w:id="397" w:author="左佩" w:date="2019-09-28T00:48:00Z"/>
          <w:rFonts w:ascii="宋体" w:eastAsia="宋体" w:hAnsi="宋体"/>
          <w:sz w:val="24"/>
          <w:szCs w:val="24"/>
          <w:rPrChange w:id="398" w:author="左佩" w:date="2019-09-28T01:00:00Z">
            <w:rPr>
              <w:del w:id="399" w:author="左佩" w:date="2019-09-28T00:48:00Z"/>
            </w:rPr>
          </w:rPrChange>
        </w:rPr>
        <w:pPrChange w:id="400" w:author="左佩" w:date="2019-09-28T01:05:00Z">
          <w:pPr>
            <w:ind w:firstLine="420"/>
          </w:pPr>
        </w:pPrChange>
      </w:pPr>
    </w:p>
    <w:p w:rsidR="008A0136" w:rsidRPr="00CA0010" w:rsidDel="00634D3F" w:rsidRDefault="008A0136" w:rsidP="006F3022">
      <w:pPr>
        <w:spacing w:line="360" w:lineRule="auto"/>
        <w:ind w:firstLineChars="200" w:firstLine="480"/>
        <w:rPr>
          <w:del w:id="401" w:author="左佩" w:date="2019-09-28T00:48:00Z"/>
          <w:rFonts w:ascii="宋体" w:eastAsia="宋体" w:hAnsi="宋体"/>
          <w:sz w:val="24"/>
          <w:szCs w:val="24"/>
          <w:rPrChange w:id="402" w:author="左佩" w:date="2019-09-28T01:00:00Z">
            <w:rPr>
              <w:del w:id="403" w:author="左佩" w:date="2019-09-28T00:48:00Z"/>
            </w:rPr>
          </w:rPrChange>
        </w:rPr>
        <w:pPrChange w:id="404" w:author="左佩" w:date="2019-09-28T01:05:00Z">
          <w:pPr>
            <w:ind w:firstLine="420"/>
          </w:pPr>
        </w:pPrChange>
      </w:pPr>
      <w:del w:id="405" w:author="左佩" w:date="2019-09-28T00:48:00Z">
        <w:r w:rsidRPr="00CA0010" w:rsidDel="00634D3F">
          <w:rPr>
            <w:rFonts w:ascii="宋体" w:eastAsia="宋体" w:hAnsi="宋体" w:hint="eastAsia"/>
            <w:sz w:val="24"/>
            <w:szCs w:val="24"/>
            <w:rPrChange w:id="406" w:author="左佩" w:date="2019-09-28T01:00:00Z">
              <w:rPr>
                <w:rFonts w:hint="eastAsia"/>
              </w:rPr>
            </w:rPrChange>
          </w:rPr>
          <w:delText>4）解读</w:delText>
        </w:r>
        <w:r w:rsidR="00C039D9" w:rsidRPr="00CA0010" w:rsidDel="00634D3F">
          <w:rPr>
            <w:rFonts w:ascii="宋体" w:eastAsia="宋体" w:hAnsi="宋体" w:hint="eastAsia"/>
            <w:sz w:val="24"/>
            <w:szCs w:val="24"/>
            <w:rPrChange w:id="407" w:author="左佩" w:date="2019-09-28T01:00:00Z">
              <w:rPr>
                <w:rFonts w:hint="eastAsia"/>
              </w:rPr>
            </w:rPrChange>
          </w:rPr>
          <w:delText>（改革的意义是什么？）</w:delText>
        </w:r>
      </w:del>
    </w:p>
    <w:p w:rsidR="00C039D9" w:rsidRPr="00CA0010" w:rsidDel="00634D3F" w:rsidRDefault="00C039D9" w:rsidP="006F3022">
      <w:pPr>
        <w:spacing w:line="360" w:lineRule="auto"/>
        <w:ind w:firstLineChars="200" w:firstLine="480"/>
        <w:rPr>
          <w:del w:id="408" w:author="左佩" w:date="2019-09-28T00:48:00Z"/>
          <w:rFonts w:ascii="宋体" w:eastAsia="宋体" w:hAnsi="宋体"/>
          <w:sz w:val="24"/>
          <w:szCs w:val="24"/>
          <w:rPrChange w:id="409" w:author="左佩" w:date="2019-09-28T01:00:00Z">
            <w:rPr>
              <w:del w:id="410" w:author="左佩" w:date="2019-09-28T00:48:00Z"/>
            </w:rPr>
          </w:rPrChange>
        </w:rPr>
        <w:pPrChange w:id="411" w:author="左佩" w:date="2019-09-28T01:05:00Z">
          <w:pPr>
            <w:ind w:firstLine="420"/>
          </w:pPr>
        </w:pPrChange>
      </w:pPr>
    </w:p>
    <w:p w:rsidR="00C039D9" w:rsidRPr="00CA0010" w:rsidDel="00634D3F" w:rsidRDefault="00C039D9" w:rsidP="006F3022">
      <w:pPr>
        <w:spacing w:line="360" w:lineRule="auto"/>
        <w:ind w:firstLineChars="200" w:firstLine="480"/>
        <w:rPr>
          <w:del w:id="412" w:author="左佩" w:date="2019-09-28T00:48:00Z"/>
          <w:rFonts w:ascii="宋体" w:eastAsia="宋体" w:hAnsi="宋体"/>
          <w:sz w:val="24"/>
          <w:szCs w:val="24"/>
          <w:rPrChange w:id="413" w:author="左佩" w:date="2019-09-28T01:00:00Z">
            <w:rPr>
              <w:del w:id="414" w:author="左佩" w:date="2019-09-28T00:48:00Z"/>
            </w:rPr>
          </w:rPrChange>
        </w:rPr>
        <w:pPrChange w:id="415" w:author="左佩" w:date="2019-09-28T01:05:00Z">
          <w:pPr>
            <w:ind w:firstLine="420"/>
          </w:pPr>
        </w:pPrChange>
      </w:pPr>
      <w:del w:id="416" w:author="左佩" w:date="2019-09-28T00:48:00Z">
        <w:r w:rsidRPr="00CA0010" w:rsidDel="00634D3F">
          <w:rPr>
            <w:rFonts w:ascii="宋体" w:eastAsia="宋体" w:hAnsi="宋体" w:hint="eastAsia"/>
            <w:sz w:val="24"/>
            <w:szCs w:val="24"/>
            <w:rPrChange w:id="417" w:author="左佩" w:date="2019-09-28T01:00:00Z">
              <w:rPr>
                <w:rFonts w:hint="eastAsia"/>
              </w:rPr>
            </w:rPrChange>
          </w:rPr>
          <w:delText>4.1</w:delText>
        </w:r>
        <w:r w:rsidRPr="00CA0010" w:rsidDel="00634D3F">
          <w:rPr>
            <w:rFonts w:ascii="宋体" w:eastAsia="宋体" w:hAnsi="宋体"/>
            <w:sz w:val="24"/>
            <w:szCs w:val="24"/>
            <w:rPrChange w:id="418" w:author="左佩" w:date="2019-09-28T01:00:00Z">
              <w:rPr/>
            </w:rPrChange>
          </w:rPr>
          <w:delText xml:space="preserve"> </w:delText>
        </w:r>
        <w:r w:rsidRPr="00CA0010" w:rsidDel="00634D3F">
          <w:rPr>
            <w:rFonts w:ascii="宋体" w:eastAsia="宋体" w:hAnsi="宋体" w:hint="eastAsia"/>
            <w:sz w:val="24"/>
            <w:szCs w:val="24"/>
            <w:rPrChange w:id="419" w:author="左佩" w:date="2019-09-28T01:00:00Z">
              <w:rPr>
                <w:rFonts w:hint="eastAsia"/>
              </w:rPr>
            </w:rPrChange>
          </w:rPr>
          <w:delText>【</w:delText>
        </w:r>
        <w:r w:rsidRPr="00CA0010" w:rsidDel="00634D3F">
          <w:rPr>
            <w:rFonts w:ascii="宋体" w:eastAsia="宋体" w:hAnsi="宋体"/>
            <w:sz w:val="24"/>
            <w:szCs w:val="24"/>
            <w:rPrChange w:id="420" w:author="左佩" w:date="2019-09-28T01:00:00Z">
              <w:rPr/>
            </w:rPrChange>
          </w:rPr>
          <w:delText>推荐制改提名制</w:delText>
        </w:r>
        <w:r w:rsidRPr="00CA0010" w:rsidDel="00634D3F">
          <w:rPr>
            <w:rFonts w:ascii="宋体" w:eastAsia="宋体" w:hAnsi="宋体" w:hint="eastAsia"/>
            <w:sz w:val="24"/>
            <w:szCs w:val="24"/>
            <w:rPrChange w:id="421" w:author="左佩" w:date="2019-09-28T01:00:00Z">
              <w:rPr>
                <w:rFonts w:hint="eastAsia"/>
              </w:rPr>
            </w:rPrChange>
          </w:rPr>
          <w:delText>】转变过去主动自荐为被动他荐的方式，由专家等提名某一个项目参与评奖，可以引导科技人员潜心研究、专注学术，遏制学术浮躁等不良风气。</w:delText>
        </w:r>
      </w:del>
    </w:p>
    <w:p w:rsidR="008A0136" w:rsidRPr="00CA0010" w:rsidDel="00634D3F" w:rsidRDefault="008A0136" w:rsidP="006F3022">
      <w:pPr>
        <w:spacing w:line="360" w:lineRule="auto"/>
        <w:ind w:firstLineChars="200" w:firstLine="480"/>
        <w:rPr>
          <w:del w:id="422" w:author="左佩" w:date="2019-09-28T00:48:00Z"/>
          <w:rFonts w:ascii="宋体" w:eastAsia="宋体" w:hAnsi="宋体"/>
          <w:sz w:val="24"/>
          <w:szCs w:val="24"/>
          <w:rPrChange w:id="423" w:author="左佩" w:date="2019-09-28T01:00:00Z">
            <w:rPr>
              <w:del w:id="424" w:author="左佩" w:date="2019-09-28T00:48:00Z"/>
            </w:rPr>
          </w:rPrChange>
        </w:rPr>
        <w:pPrChange w:id="425" w:author="左佩" w:date="2019-09-28T01:05:00Z">
          <w:pPr>
            <w:ind w:firstLine="420"/>
          </w:pPr>
        </w:pPrChange>
      </w:pPr>
    </w:p>
    <w:p w:rsidR="00787A94" w:rsidRPr="00CA0010" w:rsidRDefault="00787A94" w:rsidP="006F3022">
      <w:pPr>
        <w:spacing w:line="360" w:lineRule="auto"/>
        <w:ind w:firstLineChars="200" w:firstLine="480"/>
        <w:rPr>
          <w:rFonts w:ascii="宋体" w:eastAsia="宋体" w:hAnsi="宋体"/>
          <w:sz w:val="24"/>
          <w:szCs w:val="24"/>
          <w:rPrChange w:id="426" w:author="左佩" w:date="2019-09-28T01:00:00Z">
            <w:rPr/>
          </w:rPrChange>
        </w:rPr>
        <w:pPrChange w:id="427" w:author="左佩" w:date="2019-09-28T01:05:00Z">
          <w:pPr/>
        </w:pPrChange>
      </w:pPr>
    </w:p>
    <w:sectPr w:rsidR="00787A94" w:rsidRPr="00CA0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左佩">
    <w15:presenceInfo w15:providerId="None" w15:userId="左佩"/>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87"/>
    <w:rsid w:val="00021C0C"/>
    <w:rsid w:val="00084942"/>
    <w:rsid w:val="00086C97"/>
    <w:rsid w:val="000D030D"/>
    <w:rsid w:val="001D22DF"/>
    <w:rsid w:val="00211583"/>
    <w:rsid w:val="003007C1"/>
    <w:rsid w:val="0034284D"/>
    <w:rsid w:val="003A4A1B"/>
    <w:rsid w:val="003D4665"/>
    <w:rsid w:val="0044391B"/>
    <w:rsid w:val="00497036"/>
    <w:rsid w:val="004C501E"/>
    <w:rsid w:val="0050212F"/>
    <w:rsid w:val="00536ABC"/>
    <w:rsid w:val="005965CF"/>
    <w:rsid w:val="005B79E1"/>
    <w:rsid w:val="00634D3F"/>
    <w:rsid w:val="00696D61"/>
    <w:rsid w:val="006F3022"/>
    <w:rsid w:val="00756A87"/>
    <w:rsid w:val="00787A94"/>
    <w:rsid w:val="007E7740"/>
    <w:rsid w:val="00816EB4"/>
    <w:rsid w:val="008A0136"/>
    <w:rsid w:val="008D2A5B"/>
    <w:rsid w:val="0094008E"/>
    <w:rsid w:val="00976002"/>
    <w:rsid w:val="009D17CC"/>
    <w:rsid w:val="00A51A97"/>
    <w:rsid w:val="00B04B89"/>
    <w:rsid w:val="00B81B75"/>
    <w:rsid w:val="00BB63D3"/>
    <w:rsid w:val="00BC535E"/>
    <w:rsid w:val="00C039D9"/>
    <w:rsid w:val="00CA0010"/>
    <w:rsid w:val="00D40F53"/>
    <w:rsid w:val="00D850CD"/>
    <w:rsid w:val="00E01CA0"/>
    <w:rsid w:val="00E06DE5"/>
    <w:rsid w:val="00E4708E"/>
    <w:rsid w:val="00EF726A"/>
    <w:rsid w:val="00F5221B"/>
    <w:rsid w:val="00FA53CD"/>
    <w:rsid w:val="00FF6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F79B"/>
  <w15:chartTrackingRefBased/>
  <w15:docId w15:val="{735652A0-9280-45BA-9888-E32D7FC8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6C97"/>
    <w:rPr>
      <w:sz w:val="18"/>
      <w:szCs w:val="18"/>
    </w:rPr>
  </w:style>
  <w:style w:type="character" w:customStyle="1" w:styleId="a4">
    <w:name w:val="批注框文本 字符"/>
    <w:basedOn w:val="a0"/>
    <w:link w:val="a3"/>
    <w:uiPriority w:val="99"/>
    <w:semiHidden/>
    <w:rsid w:val="00086C97"/>
    <w:rPr>
      <w:sz w:val="18"/>
      <w:szCs w:val="18"/>
    </w:rPr>
  </w:style>
  <w:style w:type="paragraph" w:styleId="a5">
    <w:name w:val="List Paragraph"/>
    <w:basedOn w:val="a"/>
    <w:uiPriority w:val="34"/>
    <w:qFormat/>
    <w:rsid w:val="00086C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dc:creator>
  <cp:keywords/>
  <dc:description/>
  <cp:lastModifiedBy>左佩</cp:lastModifiedBy>
  <cp:revision>9</cp:revision>
  <dcterms:created xsi:type="dcterms:W3CDTF">2019-09-27T10:56:00Z</dcterms:created>
  <dcterms:modified xsi:type="dcterms:W3CDTF">2019-09-27T17:06:00Z</dcterms:modified>
</cp:coreProperties>
</file>