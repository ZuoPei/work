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09A8" w:rsidRPr="0073676B" w:rsidRDefault="00862220" w:rsidP="006309A8">
      <w:pPr>
        <w:spacing w:beforeLines="50" w:before="156"/>
        <w:jc w:val="center"/>
        <w:rPr>
          <w:rFonts w:ascii="宋体" w:eastAsia="宋体" w:hAnsi="宋体"/>
          <w:b/>
          <w:sz w:val="32"/>
          <w:szCs w:val="32"/>
        </w:rPr>
      </w:pPr>
      <w:r w:rsidRPr="0073676B">
        <w:rPr>
          <w:rFonts w:ascii="宋体" w:eastAsia="宋体" w:hAnsi="宋体" w:hint="eastAsia"/>
          <w:b/>
          <w:sz w:val="32"/>
          <w:szCs w:val="32"/>
        </w:rPr>
        <w:t>完善科技奖励制度</w:t>
      </w:r>
      <w:r w:rsidR="00F716FE" w:rsidRPr="0073676B">
        <w:rPr>
          <w:rFonts w:ascii="宋体" w:eastAsia="宋体" w:hAnsi="宋体" w:hint="eastAsia"/>
          <w:b/>
          <w:sz w:val="32"/>
          <w:szCs w:val="32"/>
        </w:rPr>
        <w:t>、</w:t>
      </w:r>
      <w:r w:rsidRPr="0073676B">
        <w:rPr>
          <w:rFonts w:ascii="宋体" w:eastAsia="宋体" w:hAnsi="宋体" w:hint="eastAsia"/>
          <w:b/>
          <w:sz w:val="32"/>
          <w:szCs w:val="32"/>
        </w:rPr>
        <w:t>建设创新</w:t>
      </w:r>
      <w:r w:rsidR="00F716FE" w:rsidRPr="0073676B">
        <w:rPr>
          <w:rFonts w:ascii="宋体" w:eastAsia="宋体" w:hAnsi="宋体" w:hint="eastAsia"/>
          <w:b/>
          <w:sz w:val="32"/>
          <w:szCs w:val="32"/>
        </w:rPr>
        <w:t>型</w:t>
      </w:r>
      <w:r w:rsidRPr="0073676B">
        <w:rPr>
          <w:rFonts w:ascii="宋体" w:eastAsia="宋体" w:hAnsi="宋体" w:hint="eastAsia"/>
          <w:b/>
          <w:sz w:val="32"/>
          <w:szCs w:val="32"/>
        </w:rPr>
        <w:t>强国</w:t>
      </w:r>
    </w:p>
    <w:p w:rsidR="00816EB4" w:rsidRPr="00F716FE" w:rsidRDefault="005958B8" w:rsidP="005958B8">
      <w:pPr>
        <w:spacing w:line="360" w:lineRule="auto"/>
        <w:ind w:firstLineChars="200" w:firstLine="480"/>
        <w:rPr>
          <w:rFonts w:ascii="宋体" w:eastAsia="宋体" w:hAnsi="宋体"/>
          <w:sz w:val="24"/>
          <w:szCs w:val="24"/>
        </w:rPr>
      </w:pPr>
      <w:r w:rsidRPr="00F716FE">
        <w:rPr>
          <w:rFonts w:ascii="宋体" w:eastAsia="宋体" w:hAnsi="宋体" w:hint="eastAsia"/>
          <w:sz w:val="24"/>
          <w:szCs w:val="24"/>
        </w:rPr>
        <w:t>科技是中华民族伟大复兴的最重要动力之一，</w:t>
      </w:r>
      <w:r w:rsidR="0044391B" w:rsidRPr="00F716FE">
        <w:rPr>
          <w:rFonts w:ascii="宋体" w:eastAsia="宋体" w:hAnsi="宋体" w:hint="eastAsia"/>
          <w:sz w:val="24"/>
          <w:szCs w:val="24"/>
        </w:rPr>
        <w:t>科技奖励制度是科技政策的</w:t>
      </w:r>
      <w:r w:rsidRPr="00F716FE">
        <w:rPr>
          <w:rFonts w:ascii="宋体" w:eastAsia="宋体" w:hAnsi="宋体" w:hint="eastAsia"/>
          <w:sz w:val="24"/>
          <w:szCs w:val="24"/>
        </w:rPr>
        <w:t>最</w:t>
      </w:r>
      <w:r w:rsidR="0044391B" w:rsidRPr="00F716FE">
        <w:rPr>
          <w:rFonts w:ascii="宋体" w:eastAsia="宋体" w:hAnsi="宋体" w:hint="eastAsia"/>
          <w:sz w:val="24"/>
          <w:szCs w:val="24"/>
        </w:rPr>
        <w:t>重要部分</w:t>
      </w:r>
      <w:r w:rsidRPr="00F716FE">
        <w:rPr>
          <w:rFonts w:ascii="宋体" w:eastAsia="宋体" w:hAnsi="宋体" w:hint="eastAsia"/>
          <w:sz w:val="24"/>
          <w:szCs w:val="24"/>
        </w:rPr>
        <w:t>之一</w:t>
      </w:r>
      <w:r w:rsidR="0044391B" w:rsidRPr="00F716FE">
        <w:rPr>
          <w:rFonts w:ascii="宋体" w:eastAsia="宋体" w:hAnsi="宋体" w:hint="eastAsia"/>
          <w:sz w:val="24"/>
          <w:szCs w:val="24"/>
        </w:rPr>
        <w:t>，</w:t>
      </w:r>
      <w:r w:rsidR="00A82435" w:rsidRPr="00F716FE">
        <w:rPr>
          <w:rFonts w:ascii="宋体" w:eastAsia="宋体" w:hAnsi="宋体" w:hint="eastAsia"/>
          <w:sz w:val="24"/>
          <w:szCs w:val="24"/>
        </w:rPr>
        <w:t>国家科技奖是我国科研领域最重要指挥棒之一。</w:t>
      </w:r>
      <w:r w:rsidR="00817E58" w:rsidRPr="00F716FE">
        <w:rPr>
          <w:rFonts w:ascii="宋体" w:eastAsia="宋体" w:hAnsi="宋体" w:hint="eastAsia"/>
          <w:sz w:val="24"/>
          <w:szCs w:val="24"/>
        </w:rPr>
        <w:t>近年来，我国科技奖励体系不断</w:t>
      </w:r>
      <w:r w:rsidR="00870B7E" w:rsidRPr="00F716FE">
        <w:rPr>
          <w:rFonts w:ascii="宋体" w:eastAsia="宋体" w:hAnsi="宋体" w:hint="eastAsia"/>
          <w:sz w:val="24"/>
          <w:szCs w:val="24"/>
        </w:rPr>
        <w:t>完善</w:t>
      </w:r>
      <w:r w:rsidR="0073676B">
        <w:rPr>
          <w:rFonts w:ascii="宋体" w:eastAsia="宋体" w:hAnsi="宋体" w:hint="eastAsia"/>
          <w:sz w:val="24"/>
          <w:szCs w:val="24"/>
        </w:rPr>
        <w:t>，</w:t>
      </w:r>
      <w:r w:rsidR="0076563A" w:rsidRPr="00F716FE">
        <w:rPr>
          <w:rFonts w:ascii="宋体" w:eastAsia="宋体" w:hAnsi="宋体" w:hint="eastAsia"/>
          <w:sz w:val="24"/>
          <w:szCs w:val="24"/>
        </w:rPr>
        <w:t>提升了</w:t>
      </w:r>
      <w:r w:rsidR="00CB69B7" w:rsidRPr="00F716FE">
        <w:rPr>
          <w:rFonts w:ascii="宋体" w:eastAsia="宋体" w:hAnsi="宋体" w:hint="eastAsia"/>
          <w:sz w:val="24"/>
          <w:szCs w:val="24"/>
        </w:rPr>
        <w:t>科技工作者</w:t>
      </w:r>
      <w:r w:rsidR="00CB69B7">
        <w:rPr>
          <w:rFonts w:ascii="宋体" w:eastAsia="宋体" w:hAnsi="宋体" w:hint="eastAsia"/>
          <w:sz w:val="24"/>
          <w:szCs w:val="24"/>
        </w:rPr>
        <w:t>的</w:t>
      </w:r>
      <w:r w:rsidR="0076563A" w:rsidRPr="00F716FE">
        <w:rPr>
          <w:rFonts w:ascii="宋体" w:eastAsia="宋体" w:hAnsi="宋体" w:hint="eastAsia"/>
          <w:sz w:val="24"/>
          <w:szCs w:val="24"/>
        </w:rPr>
        <w:t>荣誉感、</w:t>
      </w:r>
      <w:r w:rsidR="00452AC9" w:rsidRPr="00F716FE">
        <w:rPr>
          <w:rFonts w:ascii="宋体" w:eastAsia="宋体" w:hAnsi="宋体"/>
          <w:sz w:val="24"/>
          <w:szCs w:val="24"/>
        </w:rPr>
        <w:t>使命感</w:t>
      </w:r>
      <w:r w:rsidR="0076563A" w:rsidRPr="00F716FE">
        <w:rPr>
          <w:rFonts w:ascii="宋体" w:eastAsia="宋体" w:hAnsi="宋体" w:hint="eastAsia"/>
          <w:sz w:val="24"/>
          <w:szCs w:val="24"/>
        </w:rPr>
        <w:t>，激励</w:t>
      </w:r>
      <w:r w:rsidR="00B14268" w:rsidRPr="00F716FE">
        <w:rPr>
          <w:rFonts w:ascii="宋体" w:eastAsia="宋体" w:hAnsi="宋体"/>
          <w:sz w:val="24"/>
          <w:szCs w:val="24"/>
        </w:rPr>
        <w:t>了</w:t>
      </w:r>
      <w:r w:rsidR="0073676B">
        <w:rPr>
          <w:rFonts w:ascii="宋体" w:eastAsia="宋体" w:hAnsi="宋体" w:hint="eastAsia"/>
          <w:sz w:val="24"/>
          <w:szCs w:val="24"/>
        </w:rPr>
        <w:t>无数</w:t>
      </w:r>
      <w:r w:rsidR="00B14268" w:rsidRPr="00F716FE">
        <w:rPr>
          <w:rFonts w:ascii="宋体" w:eastAsia="宋体" w:hAnsi="宋体"/>
          <w:sz w:val="24"/>
          <w:szCs w:val="24"/>
        </w:rPr>
        <w:t>青年</w:t>
      </w:r>
      <w:r w:rsidR="0076563A" w:rsidRPr="00F716FE">
        <w:rPr>
          <w:rFonts w:ascii="宋体" w:eastAsia="宋体" w:hAnsi="宋体" w:hint="eastAsia"/>
          <w:sz w:val="24"/>
          <w:szCs w:val="24"/>
        </w:rPr>
        <w:t>投身科技</w:t>
      </w:r>
      <w:r w:rsidR="00CB69B7">
        <w:rPr>
          <w:rFonts w:ascii="宋体" w:eastAsia="宋体" w:hAnsi="宋体" w:hint="eastAsia"/>
          <w:sz w:val="24"/>
          <w:szCs w:val="24"/>
        </w:rPr>
        <w:t>事业</w:t>
      </w:r>
      <w:r w:rsidR="0076563A" w:rsidRPr="00F716FE">
        <w:rPr>
          <w:rFonts w:ascii="宋体" w:eastAsia="宋体" w:hAnsi="宋体" w:hint="eastAsia"/>
          <w:sz w:val="24"/>
          <w:szCs w:val="24"/>
        </w:rPr>
        <w:t>，汇聚</w:t>
      </w:r>
      <w:r w:rsidR="00CB69B7">
        <w:rPr>
          <w:rFonts w:ascii="宋体" w:eastAsia="宋体" w:hAnsi="宋体" w:hint="eastAsia"/>
          <w:sz w:val="24"/>
          <w:szCs w:val="24"/>
        </w:rPr>
        <w:t>了</w:t>
      </w:r>
      <w:r w:rsidR="0076563A" w:rsidRPr="00F716FE">
        <w:rPr>
          <w:rFonts w:ascii="宋体" w:eastAsia="宋体" w:hAnsi="宋体" w:hint="eastAsia"/>
          <w:sz w:val="24"/>
          <w:szCs w:val="24"/>
        </w:rPr>
        <w:t>建设创新型强国的巨大合力。</w:t>
      </w:r>
    </w:p>
    <w:p w:rsidR="0073676B" w:rsidRDefault="000751BA" w:rsidP="00E07433">
      <w:pPr>
        <w:spacing w:line="360" w:lineRule="auto"/>
        <w:ind w:firstLineChars="200" w:firstLine="480"/>
        <w:rPr>
          <w:rFonts w:ascii="宋体" w:eastAsia="宋体" w:hAnsi="宋体"/>
          <w:sz w:val="24"/>
          <w:szCs w:val="24"/>
        </w:rPr>
      </w:pPr>
      <w:r w:rsidRPr="00F716FE">
        <w:rPr>
          <w:rFonts w:ascii="宋体" w:eastAsia="宋体" w:hAnsi="宋体" w:hint="eastAsia"/>
          <w:sz w:val="24"/>
          <w:szCs w:val="24"/>
        </w:rPr>
        <w:t>然而，</w:t>
      </w:r>
      <w:r w:rsidR="00067B35" w:rsidRPr="00F716FE">
        <w:rPr>
          <w:rFonts w:ascii="宋体" w:eastAsia="宋体" w:hAnsi="宋体" w:hint="eastAsia"/>
          <w:sz w:val="24"/>
          <w:szCs w:val="24"/>
        </w:rPr>
        <w:t>当前</w:t>
      </w:r>
      <w:r w:rsidR="00862220" w:rsidRPr="00F716FE">
        <w:rPr>
          <w:rFonts w:ascii="宋体" w:eastAsia="宋体" w:hAnsi="宋体" w:hint="eastAsia"/>
          <w:sz w:val="24"/>
          <w:szCs w:val="24"/>
        </w:rPr>
        <w:t>全球</w:t>
      </w:r>
      <w:r w:rsidR="00067B35" w:rsidRPr="00F716FE">
        <w:rPr>
          <w:rFonts w:ascii="宋体" w:eastAsia="宋体" w:hAnsi="宋体" w:hint="eastAsia"/>
          <w:sz w:val="24"/>
          <w:szCs w:val="24"/>
        </w:rPr>
        <w:t>经济</w:t>
      </w:r>
      <w:r w:rsidR="00067B35" w:rsidRPr="0043267D">
        <w:rPr>
          <w:rFonts w:ascii="宋体" w:eastAsia="宋体" w:hAnsi="宋体" w:hint="eastAsia"/>
          <w:sz w:val="24"/>
          <w:szCs w:val="24"/>
        </w:rPr>
        <w:t>下行</w:t>
      </w:r>
      <w:r w:rsidR="00067B35" w:rsidRPr="00F716FE">
        <w:rPr>
          <w:rFonts w:ascii="宋体" w:eastAsia="宋体" w:hAnsi="宋体" w:hint="eastAsia"/>
          <w:sz w:val="24"/>
          <w:szCs w:val="24"/>
        </w:rPr>
        <w:t>压力增大</w:t>
      </w:r>
      <w:r w:rsidR="00817E58" w:rsidRPr="00F716FE">
        <w:rPr>
          <w:rFonts w:ascii="宋体" w:eastAsia="宋体" w:hAnsi="宋体" w:hint="eastAsia"/>
          <w:sz w:val="24"/>
          <w:szCs w:val="24"/>
        </w:rPr>
        <w:t>，</w:t>
      </w:r>
      <w:r w:rsidR="00817E58" w:rsidRPr="00F716FE">
        <w:rPr>
          <w:rFonts w:ascii="宋体" w:eastAsia="宋体" w:hAnsi="宋体"/>
          <w:sz w:val="24"/>
          <w:szCs w:val="24"/>
        </w:rPr>
        <w:t>国际竞争日益</w:t>
      </w:r>
      <w:r w:rsidR="0076563A" w:rsidRPr="00F716FE">
        <w:rPr>
          <w:rFonts w:ascii="宋体" w:eastAsia="宋体" w:hAnsi="宋体" w:hint="eastAsia"/>
          <w:sz w:val="24"/>
          <w:szCs w:val="24"/>
        </w:rPr>
        <w:t>激烈</w:t>
      </w:r>
      <w:r w:rsidR="00817E58" w:rsidRPr="00F716FE">
        <w:rPr>
          <w:rFonts w:ascii="宋体" w:eastAsia="宋体" w:hAnsi="宋体"/>
          <w:sz w:val="24"/>
          <w:szCs w:val="24"/>
        </w:rPr>
        <w:t>复杂</w:t>
      </w:r>
      <w:r w:rsidR="00817E58" w:rsidRPr="00F716FE">
        <w:rPr>
          <w:rFonts w:ascii="宋体" w:eastAsia="宋体" w:hAnsi="宋体" w:hint="eastAsia"/>
          <w:sz w:val="24"/>
          <w:szCs w:val="24"/>
        </w:rPr>
        <w:t>，对科技创新</w:t>
      </w:r>
      <w:r w:rsidR="0076563A" w:rsidRPr="00F716FE">
        <w:rPr>
          <w:rFonts w:ascii="宋体" w:eastAsia="宋体" w:hAnsi="宋体" w:hint="eastAsia"/>
          <w:sz w:val="24"/>
          <w:szCs w:val="24"/>
        </w:rPr>
        <w:t>及其评价体系</w:t>
      </w:r>
      <w:r w:rsidR="00817E58" w:rsidRPr="00F716FE">
        <w:rPr>
          <w:rFonts w:ascii="宋体" w:eastAsia="宋体" w:hAnsi="宋体" w:hint="eastAsia"/>
          <w:sz w:val="24"/>
          <w:szCs w:val="24"/>
        </w:rPr>
        <w:t>提出</w:t>
      </w:r>
      <w:r w:rsidR="006127E8" w:rsidRPr="00F716FE">
        <w:rPr>
          <w:rFonts w:ascii="宋体" w:eastAsia="宋体" w:hAnsi="宋体" w:hint="eastAsia"/>
          <w:sz w:val="24"/>
          <w:szCs w:val="24"/>
        </w:rPr>
        <w:t>了</w:t>
      </w:r>
      <w:r w:rsidR="0076563A" w:rsidRPr="00F716FE">
        <w:rPr>
          <w:rFonts w:ascii="宋体" w:eastAsia="宋体" w:hAnsi="宋体" w:hint="eastAsia"/>
          <w:sz w:val="24"/>
          <w:szCs w:val="24"/>
        </w:rPr>
        <w:t>新</w:t>
      </w:r>
      <w:r w:rsidR="00817E58" w:rsidRPr="00F716FE">
        <w:rPr>
          <w:rFonts w:ascii="宋体" w:eastAsia="宋体" w:hAnsi="宋体" w:hint="eastAsia"/>
          <w:sz w:val="24"/>
          <w:szCs w:val="24"/>
        </w:rPr>
        <w:t>要求，</w:t>
      </w:r>
      <w:r w:rsidR="00E3705B" w:rsidRPr="00F716FE">
        <w:rPr>
          <w:rFonts w:ascii="宋体" w:eastAsia="宋体" w:hAnsi="宋体" w:hint="eastAsia"/>
          <w:sz w:val="24"/>
          <w:szCs w:val="24"/>
        </w:rPr>
        <w:t>必须</w:t>
      </w:r>
      <w:r w:rsidRPr="00F716FE">
        <w:rPr>
          <w:rFonts w:ascii="宋体" w:eastAsia="宋体" w:hAnsi="宋体" w:hint="eastAsia"/>
          <w:sz w:val="24"/>
          <w:szCs w:val="24"/>
        </w:rPr>
        <w:t>引导</w:t>
      </w:r>
      <w:r w:rsidR="00CA4422" w:rsidRPr="00F716FE">
        <w:rPr>
          <w:rFonts w:ascii="宋体" w:eastAsia="宋体" w:hAnsi="宋体" w:hint="eastAsia"/>
          <w:sz w:val="24"/>
          <w:szCs w:val="24"/>
        </w:rPr>
        <w:t>科技工作者</w:t>
      </w:r>
      <w:r w:rsidRPr="00F716FE">
        <w:rPr>
          <w:rFonts w:ascii="宋体" w:eastAsia="宋体" w:hAnsi="宋体" w:hint="eastAsia"/>
          <w:sz w:val="24"/>
          <w:szCs w:val="24"/>
        </w:rPr>
        <w:t>聚焦国家重大需求、国民经济主战场、国际前沿，</w:t>
      </w:r>
      <w:r w:rsidR="00E3705B" w:rsidRPr="00F716FE">
        <w:rPr>
          <w:rFonts w:ascii="宋体" w:eastAsia="宋体" w:hAnsi="宋体"/>
          <w:sz w:val="24"/>
          <w:szCs w:val="24"/>
        </w:rPr>
        <w:t>踏踏实实</w:t>
      </w:r>
      <w:r w:rsidR="00E3705B" w:rsidRPr="00F716FE">
        <w:rPr>
          <w:rFonts w:ascii="宋体" w:eastAsia="宋体" w:hAnsi="宋体" w:hint="eastAsia"/>
          <w:sz w:val="24"/>
          <w:szCs w:val="24"/>
        </w:rPr>
        <w:t>沉下心来搞研究，</w:t>
      </w:r>
      <w:r w:rsidRPr="00F716FE">
        <w:rPr>
          <w:rFonts w:ascii="宋体" w:eastAsia="宋体" w:hAnsi="宋体" w:hint="eastAsia"/>
          <w:sz w:val="24"/>
          <w:szCs w:val="24"/>
        </w:rPr>
        <w:t>攻克卡脖子核心技术，形成“中国原创，世界影响”的领先科技，担负起中华民族伟大复兴中科技创新的历史使命</w:t>
      </w:r>
      <w:r w:rsidR="0073676B">
        <w:rPr>
          <w:rFonts w:ascii="宋体" w:eastAsia="宋体" w:hAnsi="宋体" w:hint="eastAsia"/>
          <w:sz w:val="24"/>
          <w:szCs w:val="24"/>
        </w:rPr>
        <w:t>，</w:t>
      </w:r>
      <w:r w:rsidRPr="00F716FE">
        <w:rPr>
          <w:rFonts w:ascii="宋体" w:eastAsia="宋体" w:hAnsi="宋体" w:hint="eastAsia"/>
          <w:sz w:val="24"/>
          <w:szCs w:val="24"/>
        </w:rPr>
        <w:t>切实提</w:t>
      </w:r>
      <w:ins w:id="0" w:author="左佩" w:date="2019-09-29T09:40:00Z">
        <w:r w:rsidR="00147356">
          <w:rPr>
            <w:rFonts w:ascii="宋体" w:eastAsia="宋体" w:hAnsi="宋体" w:hint="eastAsia"/>
            <w:sz w:val="24"/>
            <w:szCs w:val="24"/>
          </w:rPr>
          <w:t>高</w:t>
        </w:r>
      </w:ins>
      <w:del w:id="1" w:author="左佩" w:date="2019-09-29T09:40:00Z">
        <w:r w:rsidRPr="00F716FE" w:rsidDel="00147356">
          <w:rPr>
            <w:rFonts w:ascii="宋体" w:eastAsia="宋体" w:hAnsi="宋体" w:hint="eastAsia"/>
            <w:sz w:val="24"/>
            <w:szCs w:val="24"/>
          </w:rPr>
          <w:delText>升</w:delText>
        </w:r>
      </w:del>
      <w:r w:rsidRPr="00F716FE">
        <w:rPr>
          <w:rFonts w:ascii="宋体" w:eastAsia="宋体" w:hAnsi="宋体" w:hint="eastAsia"/>
          <w:sz w:val="24"/>
          <w:szCs w:val="24"/>
        </w:rPr>
        <w:t>人民生活</w:t>
      </w:r>
      <w:r w:rsidR="0073676B">
        <w:rPr>
          <w:rFonts w:ascii="宋体" w:eastAsia="宋体" w:hAnsi="宋体" w:hint="eastAsia"/>
          <w:sz w:val="24"/>
          <w:szCs w:val="24"/>
        </w:rPr>
        <w:t>质量</w:t>
      </w:r>
      <w:r w:rsidRPr="00F716FE">
        <w:rPr>
          <w:rFonts w:ascii="宋体" w:eastAsia="宋体" w:hAnsi="宋体" w:hint="eastAsia"/>
          <w:sz w:val="24"/>
          <w:szCs w:val="24"/>
        </w:rPr>
        <w:t>。</w:t>
      </w:r>
    </w:p>
    <w:p w:rsidR="00670A03" w:rsidRPr="00F716FE" w:rsidRDefault="00E3705B" w:rsidP="00E07433">
      <w:pPr>
        <w:spacing w:line="360" w:lineRule="auto"/>
        <w:ind w:firstLineChars="200" w:firstLine="480"/>
        <w:rPr>
          <w:rFonts w:ascii="宋体" w:eastAsia="宋体" w:hAnsi="宋体"/>
          <w:sz w:val="24"/>
          <w:szCs w:val="24"/>
        </w:rPr>
      </w:pPr>
      <w:r w:rsidRPr="00F716FE">
        <w:rPr>
          <w:rFonts w:ascii="宋体" w:eastAsia="宋体" w:hAnsi="宋体" w:hint="eastAsia"/>
          <w:sz w:val="24"/>
          <w:szCs w:val="24"/>
        </w:rPr>
        <w:t>为此</w:t>
      </w:r>
      <w:r w:rsidR="00067B35" w:rsidRPr="00F716FE">
        <w:rPr>
          <w:rFonts w:ascii="宋体" w:eastAsia="宋体" w:hAnsi="宋体" w:hint="eastAsia"/>
          <w:sz w:val="24"/>
          <w:szCs w:val="24"/>
        </w:rPr>
        <w:t>，</w:t>
      </w:r>
      <w:r w:rsidRPr="00F716FE">
        <w:rPr>
          <w:rFonts w:ascii="宋体" w:eastAsia="宋体" w:hAnsi="宋体" w:hint="eastAsia"/>
          <w:sz w:val="24"/>
          <w:szCs w:val="24"/>
        </w:rPr>
        <w:t>新时代的</w:t>
      </w:r>
      <w:r w:rsidR="00817E58" w:rsidRPr="00F716FE">
        <w:rPr>
          <w:rFonts w:ascii="宋体" w:eastAsia="宋体" w:hAnsi="宋体" w:hint="eastAsia"/>
          <w:sz w:val="24"/>
          <w:szCs w:val="24"/>
        </w:rPr>
        <w:t>科技奖励制度</w:t>
      </w:r>
      <w:r w:rsidRPr="00F716FE">
        <w:rPr>
          <w:rFonts w:ascii="宋体" w:eastAsia="宋体" w:hAnsi="宋体" w:hint="eastAsia"/>
          <w:sz w:val="24"/>
          <w:szCs w:val="24"/>
        </w:rPr>
        <w:t>必须</w:t>
      </w:r>
      <w:r w:rsidR="00817E58" w:rsidRPr="00F716FE">
        <w:rPr>
          <w:rFonts w:ascii="宋体" w:eastAsia="宋体" w:hAnsi="宋体"/>
          <w:sz w:val="24"/>
          <w:szCs w:val="24"/>
        </w:rPr>
        <w:t>在改革中不断完善</w:t>
      </w:r>
      <w:r w:rsidR="00D472D3" w:rsidRPr="00F716FE">
        <w:rPr>
          <w:rFonts w:ascii="宋体" w:eastAsia="宋体" w:hAnsi="宋体" w:hint="eastAsia"/>
          <w:sz w:val="24"/>
          <w:szCs w:val="24"/>
        </w:rPr>
        <w:t>。</w:t>
      </w:r>
      <w:r w:rsidR="00670A03" w:rsidRPr="00F716FE">
        <w:rPr>
          <w:rFonts w:ascii="宋体" w:eastAsia="宋体" w:hAnsi="宋体" w:hint="eastAsia"/>
          <w:sz w:val="24"/>
          <w:szCs w:val="24"/>
        </w:rPr>
        <w:t>近日，国务院印发新的《国家科学技术奖励条例》，</w:t>
      </w:r>
      <w:r w:rsidR="00D472D3" w:rsidRPr="00F716FE">
        <w:rPr>
          <w:rFonts w:ascii="宋体" w:eastAsia="宋体" w:hAnsi="宋体" w:hint="eastAsia"/>
          <w:sz w:val="24"/>
          <w:szCs w:val="24"/>
        </w:rPr>
        <w:t>本次新修订的条例围绕进一步落实党中央、国务院关于科技奖励制度改革的相关要求，</w:t>
      </w:r>
      <w:r w:rsidR="006309A8" w:rsidRPr="00F716FE">
        <w:rPr>
          <w:rFonts w:ascii="宋体" w:eastAsia="宋体" w:hAnsi="宋体" w:hint="eastAsia"/>
          <w:sz w:val="24"/>
          <w:szCs w:val="24"/>
        </w:rPr>
        <w:t>在提名制度</w:t>
      </w:r>
      <w:r w:rsidR="006127E8" w:rsidRPr="00F716FE">
        <w:rPr>
          <w:rFonts w:ascii="宋体" w:eastAsia="宋体" w:hAnsi="宋体" w:hint="eastAsia"/>
          <w:sz w:val="24"/>
          <w:szCs w:val="24"/>
        </w:rPr>
        <w:t>、奖励对象</w:t>
      </w:r>
      <w:r w:rsidR="006309A8" w:rsidRPr="00F716FE">
        <w:rPr>
          <w:rFonts w:ascii="宋体" w:eastAsia="宋体" w:hAnsi="宋体" w:hint="eastAsia"/>
          <w:sz w:val="24"/>
          <w:szCs w:val="24"/>
        </w:rPr>
        <w:t>、科研诚信建设</w:t>
      </w:r>
      <w:r w:rsidR="00142B9D">
        <w:rPr>
          <w:rFonts w:ascii="宋体" w:eastAsia="宋体" w:hAnsi="宋体" w:hint="eastAsia"/>
          <w:sz w:val="24"/>
          <w:szCs w:val="24"/>
        </w:rPr>
        <w:t>、</w:t>
      </w:r>
      <w:r w:rsidR="00142B9D" w:rsidRPr="00142B9D">
        <w:rPr>
          <w:rFonts w:ascii="宋体" w:eastAsia="宋体" w:hAnsi="宋体" w:hint="eastAsia"/>
          <w:sz w:val="24"/>
          <w:szCs w:val="24"/>
        </w:rPr>
        <w:t>国家科技进步奖类别</w:t>
      </w:r>
      <w:r w:rsidR="006309A8" w:rsidRPr="00F716FE">
        <w:rPr>
          <w:rFonts w:ascii="宋体" w:eastAsia="宋体" w:hAnsi="宋体" w:hint="eastAsia"/>
          <w:sz w:val="24"/>
          <w:szCs w:val="24"/>
        </w:rPr>
        <w:t>等方面</w:t>
      </w:r>
      <w:r w:rsidR="00B779B6" w:rsidRPr="00F716FE">
        <w:rPr>
          <w:rFonts w:ascii="宋体" w:eastAsia="宋体" w:hAnsi="宋体" w:hint="eastAsia"/>
          <w:sz w:val="24"/>
          <w:szCs w:val="24"/>
        </w:rPr>
        <w:t>进行</w:t>
      </w:r>
      <w:r w:rsidR="00133527" w:rsidRPr="00F716FE">
        <w:rPr>
          <w:rFonts w:ascii="宋体" w:eastAsia="宋体" w:hAnsi="宋体" w:hint="eastAsia"/>
          <w:sz w:val="24"/>
          <w:szCs w:val="24"/>
        </w:rPr>
        <w:t>了</w:t>
      </w:r>
      <w:r w:rsidR="00B779B6" w:rsidRPr="00F716FE">
        <w:rPr>
          <w:rFonts w:ascii="宋体" w:eastAsia="宋体" w:hAnsi="宋体" w:hint="eastAsia"/>
          <w:sz w:val="24"/>
          <w:szCs w:val="24"/>
        </w:rPr>
        <w:t>修订</w:t>
      </w:r>
      <w:r w:rsidR="00670A03" w:rsidRPr="00F716FE">
        <w:rPr>
          <w:rFonts w:ascii="宋体" w:eastAsia="宋体" w:hAnsi="宋体" w:hint="eastAsia"/>
          <w:sz w:val="24"/>
          <w:szCs w:val="24"/>
        </w:rPr>
        <w:t>。</w:t>
      </w:r>
    </w:p>
    <w:p w:rsidR="006127E8" w:rsidRPr="00F716FE" w:rsidRDefault="006127E8" w:rsidP="006309A8">
      <w:pPr>
        <w:spacing w:line="360" w:lineRule="auto"/>
        <w:ind w:firstLineChars="200" w:firstLine="480"/>
        <w:rPr>
          <w:rFonts w:ascii="Times New Roman" w:eastAsia="宋体" w:hAnsi="Times New Roman" w:cs="Times New Roman"/>
          <w:sz w:val="24"/>
          <w:szCs w:val="24"/>
        </w:rPr>
      </w:pPr>
      <w:r w:rsidRPr="00F716FE">
        <w:rPr>
          <w:rFonts w:ascii="Times New Roman" w:eastAsia="宋体" w:hAnsi="Times New Roman" w:cs="Times New Roman"/>
          <w:sz w:val="24"/>
          <w:szCs w:val="24"/>
        </w:rPr>
        <w:t>1</w:t>
      </w:r>
      <w:r w:rsidRPr="00F716FE">
        <w:rPr>
          <w:rFonts w:ascii="Times New Roman" w:eastAsia="宋体" w:hAnsi="Times New Roman" w:cs="Times New Roman"/>
          <w:sz w:val="24"/>
          <w:szCs w:val="24"/>
        </w:rPr>
        <w:t>）</w:t>
      </w:r>
      <w:r w:rsidR="00AE7345" w:rsidRPr="00F716FE">
        <w:rPr>
          <w:rFonts w:ascii="Times New Roman" w:eastAsia="宋体" w:hAnsi="Times New Roman" w:cs="Times New Roman" w:hint="eastAsia"/>
          <w:sz w:val="24"/>
          <w:szCs w:val="24"/>
        </w:rPr>
        <w:t>落实提名制</w:t>
      </w:r>
      <w:r w:rsidRPr="00F716FE">
        <w:rPr>
          <w:rFonts w:ascii="Times New Roman" w:eastAsia="宋体" w:hAnsi="Times New Roman" w:cs="Times New Roman"/>
          <w:sz w:val="24"/>
          <w:szCs w:val="24"/>
        </w:rPr>
        <w:t>，发挥科学家和学术共同体作用</w:t>
      </w:r>
    </w:p>
    <w:p w:rsidR="009F39E2" w:rsidRPr="00F716FE" w:rsidRDefault="006A430F" w:rsidP="00347315">
      <w:pPr>
        <w:spacing w:line="360" w:lineRule="auto"/>
        <w:ind w:firstLineChars="200" w:firstLine="480"/>
        <w:rPr>
          <w:rFonts w:ascii="宋体" w:eastAsia="宋体" w:hAnsi="宋体"/>
          <w:sz w:val="24"/>
          <w:szCs w:val="24"/>
        </w:rPr>
      </w:pPr>
      <w:r w:rsidRPr="00F716FE">
        <w:rPr>
          <w:rFonts w:ascii="宋体" w:eastAsia="宋体" w:hAnsi="宋体" w:hint="eastAsia"/>
          <w:sz w:val="24"/>
          <w:szCs w:val="24"/>
        </w:rPr>
        <w:t>申报方式由原来行政部门下达推荐指标、科技人员申请报奖、推荐单位筛选推荐的方式，改为由专家学者、组织机构、相关部门等</w:t>
      </w:r>
      <w:ins w:id="2" w:author="左佩" w:date="2019-09-29T09:42:00Z">
        <w:r w:rsidR="00B039E4">
          <w:rPr>
            <w:rFonts w:ascii="宋体" w:eastAsia="宋体" w:hAnsi="宋体" w:hint="eastAsia"/>
            <w:sz w:val="24"/>
            <w:szCs w:val="24"/>
          </w:rPr>
          <w:t>为</w:t>
        </w:r>
      </w:ins>
      <w:r w:rsidRPr="00F716FE">
        <w:rPr>
          <w:rFonts w:ascii="宋体" w:eastAsia="宋体" w:hAnsi="宋体" w:hint="eastAsia"/>
          <w:sz w:val="24"/>
          <w:szCs w:val="24"/>
        </w:rPr>
        <w:t>提名主体，基于自身对相关学科、行业领域的了解和评判，主动、独立地提名项目和人选。</w:t>
      </w:r>
      <w:r w:rsidR="004B0390" w:rsidRPr="00F716FE">
        <w:rPr>
          <w:rFonts w:ascii="宋体" w:eastAsia="宋体" w:hAnsi="宋体" w:hint="eastAsia"/>
          <w:sz w:val="24"/>
          <w:szCs w:val="24"/>
        </w:rPr>
        <w:t>提名者作为责任主体，对提名材料的真实性和准确性负责，并在提名、答辩、异议答复等过程中按照规定承担相应的责任。</w:t>
      </w:r>
      <w:r w:rsidR="004F6832" w:rsidRPr="00F716FE">
        <w:rPr>
          <w:rFonts w:ascii="宋体" w:eastAsia="宋体" w:hAnsi="宋体" w:hint="eastAsia"/>
          <w:sz w:val="24"/>
          <w:szCs w:val="24"/>
        </w:rPr>
        <w:t>提名制已经于2018年起实施，取消了对单位提名的指标限制，取得了良好的效果。</w:t>
      </w:r>
    </w:p>
    <w:p w:rsidR="006A430F" w:rsidRPr="00F716FE" w:rsidRDefault="006A430F" w:rsidP="00347315">
      <w:pPr>
        <w:spacing w:line="360" w:lineRule="auto"/>
        <w:ind w:firstLineChars="200" w:firstLine="480"/>
        <w:rPr>
          <w:rFonts w:ascii="宋体" w:eastAsia="宋体" w:hAnsi="宋体"/>
          <w:sz w:val="24"/>
          <w:szCs w:val="24"/>
        </w:rPr>
      </w:pPr>
      <w:r w:rsidRPr="00F716FE">
        <w:rPr>
          <w:rFonts w:ascii="宋体" w:eastAsia="宋体" w:hAnsi="宋体" w:hint="eastAsia"/>
          <w:sz w:val="24"/>
          <w:szCs w:val="24"/>
        </w:rPr>
        <w:t>科技奖励从根本上是同行之间的一种评议和认可，</w:t>
      </w:r>
      <w:del w:id="3" w:author="左佩" w:date="2019-09-29T09:43:00Z">
        <w:r w:rsidRPr="00F716FE" w:rsidDel="00E8221F">
          <w:rPr>
            <w:rFonts w:ascii="宋体" w:eastAsia="宋体" w:hAnsi="宋体"/>
            <w:sz w:val="24"/>
            <w:szCs w:val="24"/>
          </w:rPr>
          <w:delText xml:space="preserve"> </w:delText>
        </w:r>
      </w:del>
      <w:r w:rsidR="00B73650" w:rsidRPr="00F716FE">
        <w:rPr>
          <w:rFonts w:ascii="宋体" w:eastAsia="宋体" w:hAnsi="宋体" w:hint="eastAsia"/>
          <w:sz w:val="24"/>
          <w:szCs w:val="24"/>
        </w:rPr>
        <w:t>“提名制”是国际上大多数知名</w:t>
      </w:r>
      <w:r w:rsidR="006127E8" w:rsidRPr="00F716FE">
        <w:rPr>
          <w:rFonts w:ascii="宋体" w:eastAsia="宋体" w:hAnsi="宋体" w:hint="eastAsia"/>
          <w:sz w:val="24"/>
          <w:szCs w:val="24"/>
        </w:rPr>
        <w:t>科技</w:t>
      </w:r>
      <w:r w:rsidR="00B73650" w:rsidRPr="00F716FE">
        <w:rPr>
          <w:rFonts w:ascii="宋体" w:eastAsia="宋体" w:hAnsi="宋体" w:hint="eastAsia"/>
          <w:sz w:val="24"/>
          <w:szCs w:val="24"/>
        </w:rPr>
        <w:t>奖励的评奖方式，</w:t>
      </w:r>
      <w:r w:rsidR="006127E8" w:rsidRPr="00F716FE">
        <w:rPr>
          <w:rFonts w:ascii="宋体" w:eastAsia="宋体" w:hAnsi="宋体" w:hint="eastAsia"/>
          <w:sz w:val="24"/>
          <w:szCs w:val="24"/>
        </w:rPr>
        <w:t>同行</w:t>
      </w:r>
      <w:r w:rsidR="000473A7">
        <w:rPr>
          <w:rFonts w:ascii="宋体" w:eastAsia="宋体" w:hAnsi="宋体" w:hint="eastAsia"/>
          <w:sz w:val="24"/>
          <w:szCs w:val="24"/>
        </w:rPr>
        <w:t>评价至关重要</w:t>
      </w:r>
      <w:r w:rsidR="006127E8" w:rsidRPr="00F716FE">
        <w:rPr>
          <w:rFonts w:ascii="宋体" w:eastAsia="宋体" w:hAnsi="宋体" w:hint="eastAsia"/>
          <w:sz w:val="24"/>
          <w:szCs w:val="24"/>
        </w:rPr>
        <w:t>。</w:t>
      </w:r>
      <w:r w:rsidR="005375DA">
        <w:rPr>
          <w:rFonts w:ascii="宋体" w:eastAsia="宋体" w:hAnsi="宋体" w:hint="eastAsia"/>
          <w:sz w:val="24"/>
          <w:szCs w:val="24"/>
        </w:rPr>
        <w:t>科技类的</w:t>
      </w:r>
      <w:r w:rsidRPr="00F716FE">
        <w:rPr>
          <w:rFonts w:ascii="宋体" w:eastAsia="宋体" w:hAnsi="宋体" w:hint="eastAsia"/>
          <w:sz w:val="24"/>
          <w:szCs w:val="24"/>
        </w:rPr>
        <w:t>诺贝尔奖评选的唯一标准是学术成就，获奖者无须提交任何个人申报材料，</w:t>
      </w:r>
      <w:r w:rsidR="00347315" w:rsidRPr="00F716FE">
        <w:rPr>
          <w:rFonts w:ascii="宋体" w:eastAsia="宋体" w:hAnsi="宋体" w:hint="eastAsia"/>
          <w:sz w:val="24"/>
          <w:szCs w:val="24"/>
        </w:rPr>
        <w:t>田中耕一</w:t>
      </w:r>
      <w:r w:rsidR="00347315" w:rsidRPr="00F716FE">
        <w:rPr>
          <w:rFonts w:ascii="宋体" w:eastAsia="宋体" w:hAnsi="宋体"/>
          <w:sz w:val="24"/>
          <w:szCs w:val="24"/>
        </w:rPr>
        <w:t>2002年获得诺贝尔化学奖</w:t>
      </w:r>
      <w:r w:rsidR="00347315" w:rsidRPr="00F716FE">
        <w:rPr>
          <w:rFonts w:ascii="宋体" w:eastAsia="宋体" w:hAnsi="宋体" w:hint="eastAsia"/>
          <w:sz w:val="24"/>
          <w:szCs w:val="24"/>
        </w:rPr>
        <w:t>时</w:t>
      </w:r>
      <w:r w:rsidR="00347315" w:rsidRPr="00F716FE">
        <w:rPr>
          <w:rFonts w:ascii="宋体" w:eastAsia="宋体" w:hAnsi="宋体"/>
          <w:sz w:val="24"/>
          <w:szCs w:val="24"/>
        </w:rPr>
        <w:t>，</w:t>
      </w:r>
      <w:r w:rsidR="00347315" w:rsidRPr="00F716FE">
        <w:rPr>
          <w:rFonts w:ascii="宋体" w:eastAsia="宋体" w:hAnsi="宋体" w:hint="eastAsia"/>
          <w:sz w:val="24"/>
          <w:szCs w:val="24"/>
        </w:rPr>
        <w:t>他不是教授，只有学士学位和几篇在非国际主流会议和杂志上的论文。提名制</w:t>
      </w:r>
      <w:r w:rsidR="00A90C0B" w:rsidRPr="00F716FE">
        <w:rPr>
          <w:rFonts w:ascii="宋体" w:eastAsia="宋体" w:hAnsi="宋体" w:hint="eastAsia"/>
          <w:sz w:val="24"/>
          <w:szCs w:val="24"/>
        </w:rPr>
        <w:t>将有利于推动奖励制度与国际接轨，</w:t>
      </w:r>
      <w:r w:rsidR="00347315" w:rsidRPr="00F716FE">
        <w:rPr>
          <w:rFonts w:ascii="宋体" w:eastAsia="宋体" w:hAnsi="宋体" w:hint="eastAsia"/>
          <w:sz w:val="24"/>
          <w:szCs w:val="24"/>
        </w:rPr>
        <w:t>淡化行政色彩，将提名权利交给科研领域较</w:t>
      </w:r>
      <w:ins w:id="4" w:author="左佩" w:date="2019-09-29T09:56:00Z">
        <w:r w:rsidR="002F4393">
          <w:rPr>
            <w:rFonts w:ascii="宋体" w:eastAsia="宋体" w:hAnsi="宋体" w:hint="eastAsia"/>
            <w:sz w:val="24"/>
            <w:szCs w:val="24"/>
          </w:rPr>
          <w:t>为</w:t>
        </w:r>
      </w:ins>
      <w:r w:rsidR="00347315" w:rsidRPr="00F716FE">
        <w:rPr>
          <w:rFonts w:ascii="宋体" w:eastAsia="宋体" w:hAnsi="宋体" w:hint="eastAsia"/>
          <w:sz w:val="24"/>
          <w:szCs w:val="24"/>
        </w:rPr>
        <w:t>熟悉实际情况的专家学者和学术机构，</w:t>
      </w:r>
      <w:r w:rsidR="004B0390" w:rsidRPr="00F716FE">
        <w:rPr>
          <w:rFonts w:ascii="宋体" w:eastAsia="宋体" w:hAnsi="宋体" w:hint="eastAsia"/>
          <w:sz w:val="24"/>
          <w:szCs w:val="24"/>
        </w:rPr>
        <w:t>不断扩大海外专家作为函审专家和会评专家的参与度，</w:t>
      </w:r>
      <w:r w:rsidR="00347315" w:rsidRPr="00F716FE">
        <w:rPr>
          <w:rFonts w:ascii="宋体" w:eastAsia="宋体" w:hAnsi="宋体" w:hint="eastAsia"/>
          <w:sz w:val="24"/>
          <w:szCs w:val="24"/>
        </w:rPr>
        <w:t>有利于遴选出真正有重大贡献的成果</w:t>
      </w:r>
      <w:r w:rsidR="004B0390" w:rsidRPr="00F716FE">
        <w:rPr>
          <w:rFonts w:ascii="宋体" w:eastAsia="宋体" w:hAnsi="宋体" w:hint="eastAsia"/>
          <w:sz w:val="24"/>
          <w:szCs w:val="24"/>
        </w:rPr>
        <w:t>，</w:t>
      </w:r>
      <w:r w:rsidR="00A90C0B" w:rsidRPr="00F716FE">
        <w:rPr>
          <w:rFonts w:ascii="宋体" w:eastAsia="宋体" w:hAnsi="宋体" w:hint="eastAsia"/>
          <w:sz w:val="24"/>
          <w:szCs w:val="24"/>
        </w:rPr>
        <w:t>提升科技奖励的</w:t>
      </w:r>
      <w:r w:rsidR="004B0390" w:rsidRPr="00F716FE">
        <w:rPr>
          <w:rFonts w:ascii="宋体" w:eastAsia="宋体" w:hAnsi="宋体" w:hint="eastAsia"/>
          <w:sz w:val="24"/>
          <w:szCs w:val="24"/>
        </w:rPr>
        <w:t>影响力和公信度</w:t>
      </w:r>
      <w:r w:rsidR="00A90C0B" w:rsidRPr="00F716FE">
        <w:rPr>
          <w:rFonts w:ascii="宋体" w:eastAsia="宋体" w:hAnsi="宋体" w:hint="eastAsia"/>
          <w:sz w:val="24"/>
          <w:szCs w:val="24"/>
        </w:rPr>
        <w:t>。</w:t>
      </w:r>
    </w:p>
    <w:p w:rsidR="006127E8" w:rsidRPr="00F716FE" w:rsidRDefault="006127E8" w:rsidP="006309A8">
      <w:pPr>
        <w:spacing w:line="360" w:lineRule="auto"/>
        <w:ind w:firstLineChars="200" w:firstLine="480"/>
        <w:rPr>
          <w:rFonts w:ascii="Times New Roman" w:eastAsia="宋体" w:hAnsi="Times New Roman" w:cs="Times New Roman"/>
          <w:sz w:val="24"/>
          <w:szCs w:val="24"/>
        </w:rPr>
      </w:pPr>
      <w:r w:rsidRPr="00F716FE">
        <w:rPr>
          <w:rFonts w:ascii="Times New Roman" w:eastAsia="宋体" w:hAnsi="Times New Roman" w:cs="Times New Roman"/>
          <w:sz w:val="24"/>
          <w:szCs w:val="24"/>
        </w:rPr>
        <w:lastRenderedPageBreak/>
        <w:t>2</w:t>
      </w:r>
      <w:r w:rsidR="000473A7">
        <w:rPr>
          <w:rFonts w:ascii="Times New Roman" w:eastAsia="宋体" w:hAnsi="Times New Roman" w:cs="Times New Roman"/>
          <w:sz w:val="24"/>
          <w:szCs w:val="24"/>
        </w:rPr>
        <w:t>）</w:t>
      </w:r>
      <w:r w:rsidR="000473A7">
        <w:rPr>
          <w:rFonts w:ascii="Times New Roman" w:eastAsia="宋体" w:hAnsi="Times New Roman" w:cs="Times New Roman" w:hint="eastAsia"/>
          <w:sz w:val="24"/>
          <w:szCs w:val="24"/>
        </w:rPr>
        <w:t>取消获奖</w:t>
      </w:r>
      <w:r w:rsidR="000473A7" w:rsidRPr="00F716FE">
        <w:rPr>
          <w:rFonts w:ascii="宋体" w:eastAsia="宋体" w:hAnsi="宋体" w:hint="eastAsia"/>
          <w:sz w:val="24"/>
          <w:szCs w:val="24"/>
        </w:rPr>
        <w:t>国籍限制</w:t>
      </w:r>
      <w:r w:rsidRPr="00F716FE">
        <w:rPr>
          <w:rFonts w:ascii="Times New Roman" w:eastAsia="宋体" w:hAnsi="Times New Roman" w:cs="Times New Roman"/>
          <w:sz w:val="24"/>
          <w:szCs w:val="24"/>
        </w:rPr>
        <w:t>，促进国际</w:t>
      </w:r>
      <w:r w:rsidR="000473A7" w:rsidRPr="000473A7">
        <w:rPr>
          <w:rFonts w:ascii="Times New Roman" w:eastAsia="宋体" w:hAnsi="Times New Roman" w:cs="Times New Roman" w:hint="eastAsia"/>
          <w:sz w:val="24"/>
          <w:szCs w:val="24"/>
        </w:rPr>
        <w:t>高层次人才引进</w:t>
      </w:r>
    </w:p>
    <w:p w:rsidR="009F39E2" w:rsidRPr="00F716FE" w:rsidRDefault="00D40F53" w:rsidP="00D56253">
      <w:pPr>
        <w:spacing w:line="360" w:lineRule="auto"/>
        <w:ind w:firstLineChars="200" w:firstLine="480"/>
        <w:rPr>
          <w:rFonts w:ascii="宋体" w:eastAsia="宋体" w:hAnsi="宋体"/>
          <w:sz w:val="24"/>
          <w:szCs w:val="24"/>
        </w:rPr>
      </w:pPr>
      <w:r w:rsidRPr="00F716FE">
        <w:rPr>
          <w:rFonts w:ascii="宋体" w:eastAsia="宋体" w:hAnsi="宋体" w:hint="eastAsia"/>
          <w:sz w:val="24"/>
          <w:szCs w:val="24"/>
        </w:rPr>
        <w:t>国家自然科学奖、技术发明奖、科技进步奖三大奖的奖励对象由“公民”调整为“个人”，</w:t>
      </w:r>
      <w:r w:rsidR="00DF1774" w:rsidRPr="00F716FE">
        <w:rPr>
          <w:rFonts w:ascii="宋体" w:eastAsia="宋体" w:hAnsi="宋体" w:hint="eastAsia"/>
          <w:sz w:val="24"/>
          <w:szCs w:val="24"/>
        </w:rPr>
        <w:t>以更加开放的心态、</w:t>
      </w:r>
      <w:ins w:id="5" w:author="左佩" w:date="2019-09-29T09:45:00Z">
        <w:r w:rsidR="00E8221F">
          <w:rPr>
            <w:rFonts w:ascii="宋体" w:eastAsia="宋体" w:hAnsi="宋体" w:hint="eastAsia"/>
            <w:sz w:val="24"/>
            <w:szCs w:val="24"/>
          </w:rPr>
          <w:t>从</w:t>
        </w:r>
      </w:ins>
      <w:r w:rsidR="00DF1774" w:rsidRPr="00F716FE">
        <w:rPr>
          <w:rFonts w:ascii="宋体" w:eastAsia="宋体" w:hAnsi="宋体" w:hint="eastAsia"/>
          <w:sz w:val="24"/>
          <w:szCs w:val="24"/>
        </w:rPr>
        <w:t>更为宽广的全球视野出发，</w:t>
      </w:r>
      <w:r w:rsidRPr="00F716FE">
        <w:rPr>
          <w:rFonts w:ascii="宋体" w:eastAsia="宋体" w:hAnsi="宋体" w:hint="eastAsia"/>
          <w:sz w:val="24"/>
          <w:szCs w:val="24"/>
        </w:rPr>
        <w:t>取消了国籍限制</w:t>
      </w:r>
      <w:r w:rsidR="00017D45" w:rsidRPr="00F716FE">
        <w:rPr>
          <w:rFonts w:ascii="宋体" w:eastAsia="宋体" w:hAnsi="宋体" w:hint="eastAsia"/>
          <w:sz w:val="24"/>
          <w:szCs w:val="24"/>
        </w:rPr>
        <w:t>。</w:t>
      </w:r>
      <w:r w:rsidR="00D56253" w:rsidRPr="00F716FE">
        <w:rPr>
          <w:rFonts w:ascii="宋体" w:eastAsia="宋体" w:hAnsi="宋体" w:hint="eastAsia"/>
          <w:sz w:val="24"/>
          <w:szCs w:val="24"/>
        </w:rPr>
        <w:t>《科学技术进步法》于</w:t>
      </w:r>
      <w:r w:rsidR="00D56253" w:rsidRPr="00F716FE">
        <w:rPr>
          <w:rFonts w:ascii="宋体" w:eastAsia="宋体" w:hAnsi="宋体"/>
          <w:sz w:val="24"/>
          <w:szCs w:val="24"/>
        </w:rPr>
        <w:t>2007年修订后，已将国家科技奖励对象的表述调整为“组织和个人”，不再限定为中国公民。2016年出台的</w:t>
      </w:r>
      <w:ins w:id="6" w:author="左佩" w:date="2019-09-29T09:58:00Z">
        <w:r w:rsidR="005D49F0" w:rsidRPr="005D49F0">
          <w:rPr>
            <w:rFonts w:ascii="宋体" w:eastAsia="宋体" w:hAnsi="宋体" w:hint="eastAsia"/>
            <w:sz w:val="24"/>
            <w:szCs w:val="24"/>
          </w:rPr>
          <w:t>中共中央、国务院《关于加强新形势下引进外国人才工作的意见》</w:t>
        </w:r>
      </w:ins>
      <w:del w:id="7" w:author="左佩" w:date="2019-09-29T09:59:00Z">
        <w:r w:rsidR="00D56253" w:rsidRPr="00F716FE" w:rsidDel="005D49F0">
          <w:rPr>
            <w:rFonts w:ascii="宋体" w:eastAsia="宋体" w:hAnsi="宋体"/>
            <w:sz w:val="24"/>
            <w:szCs w:val="24"/>
          </w:rPr>
          <w:delText>《中共中央</w:delText>
        </w:r>
      </w:del>
      <w:del w:id="8" w:author="左佩" w:date="2019-09-29T09:45:00Z">
        <w:r w:rsidR="000473A7" w:rsidDel="00E8221F">
          <w:rPr>
            <w:rFonts w:ascii="宋体" w:eastAsia="宋体" w:hAnsi="宋体" w:hint="eastAsia"/>
            <w:sz w:val="24"/>
            <w:szCs w:val="24"/>
          </w:rPr>
          <w:delText xml:space="preserve"> </w:delText>
        </w:r>
      </w:del>
      <w:del w:id="9" w:author="左佩" w:date="2019-09-29T09:59:00Z">
        <w:r w:rsidR="00D56253" w:rsidRPr="00F716FE" w:rsidDel="005D49F0">
          <w:rPr>
            <w:rFonts w:ascii="宋体" w:eastAsia="宋体" w:hAnsi="宋体"/>
            <w:sz w:val="24"/>
            <w:szCs w:val="24"/>
          </w:rPr>
          <w:delText>国务院关于加强新形势下引进外国人才工作的意见》</w:delText>
        </w:r>
      </w:del>
      <w:r w:rsidR="00D56253" w:rsidRPr="00F716FE">
        <w:rPr>
          <w:rFonts w:ascii="宋体" w:eastAsia="宋体" w:hAnsi="宋体"/>
          <w:sz w:val="24"/>
          <w:szCs w:val="24"/>
        </w:rPr>
        <w:t>中也明确提出：允许外国人才依法平等参与国家科学技术奖励评选活动。</w:t>
      </w:r>
      <w:r w:rsidR="009F39E2" w:rsidRPr="00F716FE">
        <w:rPr>
          <w:rFonts w:ascii="宋体" w:eastAsia="宋体" w:hAnsi="宋体" w:hint="eastAsia"/>
          <w:sz w:val="24"/>
          <w:szCs w:val="24"/>
        </w:rPr>
        <w:t>实际上，在</w:t>
      </w:r>
      <w:r w:rsidR="009F39E2" w:rsidRPr="00F716FE">
        <w:rPr>
          <w:rFonts w:ascii="宋体" w:eastAsia="宋体" w:hAnsi="宋体"/>
          <w:sz w:val="24"/>
          <w:szCs w:val="24"/>
        </w:rPr>
        <w:t>2019年国家自然科学奖提名工作中已经</w:t>
      </w:r>
      <w:r w:rsidR="009F39E2" w:rsidRPr="00F716FE">
        <w:rPr>
          <w:rFonts w:ascii="宋体" w:eastAsia="宋体" w:hAnsi="宋体" w:hint="eastAsia"/>
          <w:sz w:val="24"/>
          <w:szCs w:val="24"/>
        </w:rPr>
        <w:t>试行取消国籍限制</w:t>
      </w:r>
      <w:r w:rsidR="009F39E2" w:rsidRPr="00F716FE">
        <w:rPr>
          <w:rFonts w:ascii="宋体" w:eastAsia="宋体" w:hAnsi="宋体"/>
          <w:sz w:val="24"/>
          <w:szCs w:val="24"/>
        </w:rPr>
        <w:t>，反响积极。</w:t>
      </w:r>
    </w:p>
    <w:p w:rsidR="00085C46" w:rsidRPr="00F716FE" w:rsidRDefault="00017D45" w:rsidP="00D56253">
      <w:pPr>
        <w:spacing w:line="360" w:lineRule="auto"/>
        <w:ind w:firstLineChars="200" w:firstLine="480"/>
        <w:rPr>
          <w:rFonts w:ascii="宋体" w:eastAsia="宋体" w:hAnsi="宋体"/>
          <w:sz w:val="24"/>
          <w:szCs w:val="24"/>
        </w:rPr>
      </w:pPr>
      <w:r w:rsidRPr="00F716FE">
        <w:rPr>
          <w:rFonts w:ascii="宋体" w:eastAsia="宋体" w:hAnsi="宋体" w:hint="eastAsia"/>
          <w:sz w:val="24"/>
          <w:szCs w:val="24"/>
        </w:rPr>
        <w:t>该举措弱化</w:t>
      </w:r>
      <w:r w:rsidR="00BC1EBB">
        <w:rPr>
          <w:rFonts w:ascii="宋体" w:eastAsia="宋体" w:hAnsi="宋体" w:hint="eastAsia"/>
          <w:sz w:val="24"/>
          <w:szCs w:val="24"/>
        </w:rPr>
        <w:t>了</w:t>
      </w:r>
      <w:r w:rsidRPr="00F716FE">
        <w:rPr>
          <w:rFonts w:ascii="宋体" w:eastAsia="宋体" w:hAnsi="宋体" w:hint="eastAsia"/>
          <w:sz w:val="24"/>
          <w:szCs w:val="24"/>
        </w:rPr>
        <w:t>科学国界，促进世界科学技术的发展</w:t>
      </w:r>
      <w:r w:rsidR="00D56253" w:rsidRPr="00F716FE">
        <w:rPr>
          <w:rFonts w:ascii="宋体" w:eastAsia="宋体" w:hAnsi="宋体" w:hint="eastAsia"/>
          <w:sz w:val="24"/>
          <w:szCs w:val="24"/>
        </w:rPr>
        <w:t>，这是我们全球战略在科技奖励方面的落实。</w:t>
      </w:r>
      <w:r w:rsidR="00BC1EBB" w:rsidRPr="00BC1EBB">
        <w:rPr>
          <w:rFonts w:ascii="宋体" w:eastAsia="宋体" w:hAnsi="宋体" w:hint="eastAsia"/>
          <w:sz w:val="24"/>
          <w:szCs w:val="24"/>
        </w:rPr>
        <w:t>积极鼓励海外高层次人才的引进和发挥作用，</w:t>
      </w:r>
      <w:r w:rsidR="00D56253" w:rsidRPr="00F716FE">
        <w:rPr>
          <w:rFonts w:ascii="宋体" w:eastAsia="宋体" w:hAnsi="宋体" w:hint="eastAsia"/>
          <w:sz w:val="24"/>
          <w:szCs w:val="24"/>
        </w:rPr>
        <w:t>激励更多的外国专家和组织为我国科技发展服务，</w:t>
      </w:r>
      <w:r w:rsidR="00D56253" w:rsidRPr="00F716FE">
        <w:rPr>
          <w:rFonts w:ascii="Times New Roman" w:eastAsia="宋体" w:hAnsi="Times New Roman" w:cs="Times New Roman" w:hint="eastAsia"/>
          <w:sz w:val="24"/>
          <w:szCs w:val="24"/>
        </w:rPr>
        <w:t>让全球科技人才助力中国发展</w:t>
      </w:r>
      <w:r w:rsidRPr="00F716FE">
        <w:rPr>
          <w:rFonts w:ascii="宋体" w:eastAsia="宋体" w:hAnsi="宋体" w:hint="eastAsia"/>
          <w:sz w:val="24"/>
          <w:szCs w:val="24"/>
        </w:rPr>
        <w:t>，</w:t>
      </w:r>
      <w:r w:rsidR="00D56253" w:rsidRPr="00F716FE">
        <w:rPr>
          <w:rFonts w:ascii="Times New Roman" w:eastAsia="宋体" w:hAnsi="Times New Roman" w:cs="Times New Roman" w:hint="eastAsia"/>
          <w:sz w:val="24"/>
          <w:szCs w:val="24"/>
        </w:rPr>
        <w:t>促进科技领域的国际实质性长期稳定</w:t>
      </w:r>
      <w:r w:rsidR="005375DA">
        <w:rPr>
          <w:rFonts w:ascii="Times New Roman" w:eastAsia="宋体" w:hAnsi="Times New Roman" w:cs="Times New Roman" w:hint="eastAsia"/>
          <w:sz w:val="24"/>
          <w:szCs w:val="24"/>
        </w:rPr>
        <w:t>紧密</w:t>
      </w:r>
      <w:r w:rsidR="00D56253" w:rsidRPr="00F716FE">
        <w:rPr>
          <w:rFonts w:ascii="Times New Roman" w:eastAsia="宋体" w:hAnsi="Times New Roman" w:cs="Times New Roman" w:hint="eastAsia"/>
          <w:sz w:val="24"/>
          <w:szCs w:val="24"/>
        </w:rPr>
        <w:t>合作，</w:t>
      </w:r>
      <w:r w:rsidR="00D56253" w:rsidRPr="00F716FE">
        <w:rPr>
          <w:rFonts w:ascii="宋体" w:eastAsia="宋体" w:hAnsi="宋体" w:hint="eastAsia"/>
          <w:sz w:val="24"/>
          <w:szCs w:val="24"/>
        </w:rPr>
        <w:t>提升我国科技奖的国际影响力</w:t>
      </w:r>
      <w:r w:rsidRPr="00F716FE">
        <w:rPr>
          <w:rFonts w:ascii="宋体" w:eastAsia="宋体" w:hAnsi="宋体" w:hint="eastAsia"/>
          <w:sz w:val="24"/>
          <w:szCs w:val="24"/>
        </w:rPr>
        <w:t>。</w:t>
      </w:r>
    </w:p>
    <w:p w:rsidR="00C85809" w:rsidRPr="00F716FE" w:rsidRDefault="006127E8" w:rsidP="008C67FC">
      <w:pPr>
        <w:spacing w:line="360" w:lineRule="auto"/>
        <w:ind w:firstLineChars="200" w:firstLine="480"/>
        <w:rPr>
          <w:rFonts w:ascii="Times New Roman" w:eastAsia="宋体" w:hAnsi="Times New Roman" w:cs="Times New Roman"/>
          <w:sz w:val="24"/>
          <w:szCs w:val="24"/>
        </w:rPr>
      </w:pPr>
      <w:r w:rsidRPr="00F716FE">
        <w:rPr>
          <w:rFonts w:ascii="Times New Roman" w:eastAsia="宋体" w:hAnsi="Times New Roman" w:cs="Times New Roman"/>
          <w:sz w:val="24"/>
          <w:szCs w:val="24"/>
        </w:rPr>
        <w:t>3</w:t>
      </w:r>
      <w:r w:rsidRPr="00F716FE">
        <w:rPr>
          <w:rFonts w:ascii="Times New Roman" w:eastAsia="宋体" w:hAnsi="Times New Roman" w:cs="Times New Roman"/>
          <w:sz w:val="24"/>
          <w:szCs w:val="24"/>
        </w:rPr>
        <w:t>）</w:t>
      </w:r>
      <w:r w:rsidR="00C85809" w:rsidRPr="00F716FE">
        <w:rPr>
          <w:rFonts w:ascii="Times New Roman" w:eastAsia="宋体" w:hAnsi="Times New Roman" w:cs="Times New Roman" w:hint="eastAsia"/>
          <w:sz w:val="24"/>
          <w:szCs w:val="24"/>
        </w:rPr>
        <w:t>加强科技奖励诚信体系建设、加大对不端</w:t>
      </w:r>
      <w:r w:rsidR="005375DA">
        <w:rPr>
          <w:rFonts w:ascii="Times New Roman" w:eastAsia="宋体" w:hAnsi="Times New Roman" w:cs="Times New Roman" w:hint="eastAsia"/>
          <w:sz w:val="24"/>
          <w:szCs w:val="24"/>
        </w:rPr>
        <w:t>行为</w:t>
      </w:r>
      <w:r w:rsidR="00C85809" w:rsidRPr="00F716FE">
        <w:rPr>
          <w:rFonts w:ascii="Times New Roman" w:eastAsia="宋体" w:hAnsi="Times New Roman" w:cs="Times New Roman" w:hint="eastAsia"/>
          <w:sz w:val="24"/>
          <w:szCs w:val="24"/>
        </w:rPr>
        <w:t>惩戒力度</w:t>
      </w:r>
    </w:p>
    <w:p w:rsidR="008C67FC" w:rsidRPr="00F716FE" w:rsidRDefault="00133527" w:rsidP="008C67FC">
      <w:pPr>
        <w:spacing w:line="360" w:lineRule="auto"/>
        <w:ind w:firstLineChars="200" w:firstLine="480"/>
        <w:rPr>
          <w:rFonts w:ascii="宋体" w:eastAsia="宋体" w:hAnsi="宋体"/>
          <w:sz w:val="24"/>
          <w:szCs w:val="24"/>
        </w:rPr>
      </w:pPr>
      <w:r w:rsidRPr="00F716FE">
        <w:rPr>
          <w:rFonts w:ascii="宋体" w:eastAsia="宋体" w:hAnsi="宋体" w:hint="eastAsia"/>
          <w:sz w:val="24"/>
          <w:szCs w:val="24"/>
        </w:rPr>
        <w:t>新条例</w:t>
      </w:r>
      <w:r w:rsidR="008C67FC" w:rsidRPr="00F716FE">
        <w:rPr>
          <w:rFonts w:ascii="宋体" w:eastAsia="宋体" w:hAnsi="宋体" w:hint="eastAsia"/>
          <w:sz w:val="24"/>
          <w:szCs w:val="24"/>
        </w:rPr>
        <w:t>明确提名、评审活动的工作纪律要求。评审专家应当遵守评审工作纪律，不得有利用评审专家身份牟取利益或者与其他评审专家串通表决等可能影响评审公正性的行为。禁止任何个人、组织进行可能影响国家科学技术奖提名和评审公正性的活动。规定监督委员会根据相关规则对提名、评审和异议处理工作全程进行监督。规定国家科学技术奖提名和评审的规则、奖励总数、奖励结果等信息应当向社会公布，接受社会监督。</w:t>
      </w:r>
      <w:r w:rsidR="00BC1EBB" w:rsidRPr="00BC1EBB">
        <w:rPr>
          <w:rFonts w:ascii="宋体" w:eastAsia="宋体" w:hAnsi="宋体" w:hint="eastAsia"/>
          <w:sz w:val="24"/>
          <w:szCs w:val="24"/>
        </w:rPr>
        <w:t>对奖励活动各主体的违规行为均规定了相应的法律责任。对有科研诚信严重失信行为的个人、组织，记入科研诚信严重失信行为数据库，并按照国家有关规定实施联合惩戒。</w:t>
      </w:r>
    </w:p>
    <w:p w:rsidR="00787A94" w:rsidRPr="00F716FE" w:rsidRDefault="008C67FC" w:rsidP="006309A8">
      <w:pPr>
        <w:spacing w:line="360" w:lineRule="auto"/>
        <w:ind w:firstLineChars="200" w:firstLine="480"/>
        <w:rPr>
          <w:rFonts w:ascii="宋体" w:eastAsia="宋体" w:hAnsi="宋体"/>
          <w:sz w:val="24"/>
          <w:szCs w:val="24"/>
        </w:rPr>
      </w:pPr>
      <w:bookmarkStart w:id="10" w:name="OLE_LINK2"/>
      <w:bookmarkStart w:id="11" w:name="OLE_LINK3"/>
      <w:r w:rsidRPr="00F716FE">
        <w:rPr>
          <w:rFonts w:ascii="宋体" w:eastAsia="宋体" w:hAnsi="宋体" w:hint="eastAsia"/>
          <w:sz w:val="24"/>
          <w:szCs w:val="24"/>
        </w:rPr>
        <w:t>科研诚信体系是社会信用体系</w:t>
      </w:r>
      <w:r w:rsidR="005375DA">
        <w:rPr>
          <w:rFonts w:ascii="宋体" w:eastAsia="宋体" w:hAnsi="宋体" w:hint="eastAsia"/>
          <w:sz w:val="24"/>
          <w:szCs w:val="24"/>
        </w:rPr>
        <w:t>最</w:t>
      </w:r>
      <w:r w:rsidRPr="00F716FE">
        <w:rPr>
          <w:rFonts w:ascii="宋体" w:eastAsia="宋体" w:hAnsi="宋体" w:hint="eastAsia"/>
          <w:sz w:val="24"/>
          <w:szCs w:val="24"/>
        </w:rPr>
        <w:t>重要组成部分</w:t>
      </w:r>
      <w:r w:rsidR="005375DA">
        <w:rPr>
          <w:rFonts w:ascii="宋体" w:eastAsia="宋体" w:hAnsi="宋体" w:hint="eastAsia"/>
          <w:sz w:val="24"/>
          <w:szCs w:val="24"/>
        </w:rPr>
        <w:t>之一</w:t>
      </w:r>
      <w:r w:rsidRPr="00F716FE">
        <w:rPr>
          <w:rFonts w:ascii="宋体" w:eastAsia="宋体" w:hAnsi="宋体" w:hint="eastAsia"/>
          <w:sz w:val="24"/>
          <w:szCs w:val="24"/>
        </w:rPr>
        <w:t>，是</w:t>
      </w:r>
      <w:r w:rsidR="00BC1EBB">
        <w:rPr>
          <w:rFonts w:ascii="宋体" w:eastAsia="宋体" w:hAnsi="宋体" w:hint="eastAsia"/>
          <w:sz w:val="24"/>
          <w:szCs w:val="24"/>
        </w:rPr>
        <w:t>科研</w:t>
      </w:r>
      <w:r w:rsidRPr="00F716FE">
        <w:rPr>
          <w:rFonts w:ascii="宋体" w:eastAsia="宋体" w:hAnsi="宋体" w:hint="eastAsia"/>
          <w:sz w:val="24"/>
          <w:szCs w:val="24"/>
        </w:rPr>
        <w:t>工作的</w:t>
      </w:r>
      <w:r w:rsidR="00133527" w:rsidRPr="00F716FE">
        <w:rPr>
          <w:rFonts w:ascii="宋体" w:eastAsia="宋体" w:hAnsi="宋体" w:hint="eastAsia"/>
          <w:sz w:val="24"/>
          <w:szCs w:val="24"/>
        </w:rPr>
        <w:t>底线</w:t>
      </w:r>
      <w:r w:rsidRPr="00F716FE">
        <w:rPr>
          <w:rFonts w:ascii="宋体" w:eastAsia="宋体" w:hAnsi="宋体" w:hint="eastAsia"/>
          <w:sz w:val="24"/>
          <w:szCs w:val="24"/>
        </w:rPr>
        <w:t>和基石</w:t>
      </w:r>
      <w:r w:rsidR="00133527" w:rsidRPr="00F716FE">
        <w:rPr>
          <w:rFonts w:ascii="宋体" w:eastAsia="宋体" w:hAnsi="宋体" w:hint="eastAsia"/>
          <w:sz w:val="24"/>
          <w:szCs w:val="24"/>
        </w:rPr>
        <w:t>，尤其在我国</w:t>
      </w:r>
      <w:r w:rsidRPr="00F716FE">
        <w:rPr>
          <w:rFonts w:ascii="宋体" w:eastAsia="宋体" w:hAnsi="宋体" w:hint="eastAsia"/>
          <w:sz w:val="24"/>
          <w:szCs w:val="24"/>
        </w:rPr>
        <w:t>从科技大国迈向科技强国的关键时期，</w:t>
      </w:r>
      <w:bookmarkEnd w:id="10"/>
      <w:bookmarkEnd w:id="11"/>
      <w:r w:rsidRPr="00F716FE">
        <w:rPr>
          <w:rFonts w:ascii="宋体" w:eastAsia="宋体" w:hAnsi="宋体" w:hint="eastAsia"/>
          <w:sz w:val="24"/>
          <w:szCs w:val="24"/>
        </w:rPr>
        <w:t>必须</w:t>
      </w:r>
      <w:r w:rsidR="00BC1EBB">
        <w:rPr>
          <w:rFonts w:ascii="宋体" w:eastAsia="宋体" w:hAnsi="宋体" w:hint="eastAsia"/>
          <w:sz w:val="24"/>
          <w:szCs w:val="24"/>
        </w:rPr>
        <w:t>坚决</w:t>
      </w:r>
      <w:r w:rsidRPr="00F716FE">
        <w:rPr>
          <w:rFonts w:ascii="宋体" w:eastAsia="宋体" w:hAnsi="宋体" w:hint="eastAsia"/>
          <w:sz w:val="24"/>
          <w:szCs w:val="24"/>
        </w:rPr>
        <w:t>抵制学术不端，净化</w:t>
      </w:r>
      <w:r w:rsidR="00BC1EBB">
        <w:rPr>
          <w:rFonts w:ascii="宋体" w:eastAsia="宋体" w:hAnsi="宋体" w:hint="eastAsia"/>
          <w:sz w:val="24"/>
          <w:szCs w:val="24"/>
        </w:rPr>
        <w:t>科研</w:t>
      </w:r>
      <w:r w:rsidRPr="00F716FE">
        <w:rPr>
          <w:rFonts w:ascii="宋体" w:eastAsia="宋体" w:hAnsi="宋体" w:hint="eastAsia"/>
          <w:sz w:val="24"/>
          <w:szCs w:val="24"/>
        </w:rPr>
        <w:t>环境</w:t>
      </w:r>
      <w:r w:rsidR="00BC1EBB">
        <w:rPr>
          <w:rFonts w:ascii="宋体" w:eastAsia="宋体" w:hAnsi="宋体" w:hint="eastAsia"/>
          <w:sz w:val="24"/>
          <w:szCs w:val="24"/>
        </w:rPr>
        <w:t>，</w:t>
      </w:r>
      <w:r w:rsidR="0038276C" w:rsidRPr="00F716FE">
        <w:rPr>
          <w:rFonts w:ascii="宋体" w:eastAsia="宋体" w:hAnsi="宋体" w:hint="eastAsia"/>
          <w:sz w:val="24"/>
          <w:szCs w:val="24"/>
        </w:rPr>
        <w:t>使奖励回归学术性和荣誉性</w:t>
      </w:r>
      <w:r w:rsidR="00A90C0B" w:rsidRPr="00F716FE">
        <w:rPr>
          <w:rFonts w:ascii="宋体" w:eastAsia="宋体" w:hAnsi="宋体" w:hint="eastAsia"/>
          <w:sz w:val="24"/>
          <w:szCs w:val="24"/>
        </w:rPr>
        <w:t>，</w:t>
      </w:r>
      <w:r w:rsidRPr="00F716FE">
        <w:rPr>
          <w:rFonts w:ascii="宋体" w:eastAsia="宋体" w:hAnsi="宋体" w:hint="eastAsia"/>
          <w:sz w:val="24"/>
          <w:szCs w:val="24"/>
        </w:rPr>
        <w:t>促进科技奖励健康发展，激发科研人员的科研纯粹性和创新活力</w:t>
      </w:r>
      <w:r w:rsidR="00A90C0B" w:rsidRPr="00F716FE">
        <w:rPr>
          <w:rFonts w:ascii="宋体" w:eastAsia="宋体" w:hAnsi="宋体" w:hint="eastAsia"/>
          <w:sz w:val="24"/>
          <w:szCs w:val="24"/>
        </w:rPr>
        <w:t>。</w:t>
      </w:r>
    </w:p>
    <w:p w:rsidR="00C85809" w:rsidRPr="00F716FE" w:rsidRDefault="00C85809" w:rsidP="00C85809">
      <w:pPr>
        <w:spacing w:line="360" w:lineRule="auto"/>
        <w:ind w:firstLineChars="200" w:firstLine="480"/>
        <w:rPr>
          <w:rFonts w:ascii="宋体" w:eastAsia="宋体" w:hAnsi="宋体"/>
          <w:sz w:val="24"/>
          <w:szCs w:val="24"/>
        </w:rPr>
      </w:pPr>
      <w:r w:rsidRPr="00F716FE">
        <w:rPr>
          <w:rFonts w:ascii="宋体" w:eastAsia="宋体" w:hAnsi="宋体" w:hint="eastAsia"/>
          <w:sz w:val="24"/>
          <w:szCs w:val="24"/>
        </w:rPr>
        <w:t>此外，新条例中，对国家科技进步奖不再区分四大类别，改为与自然科学奖、技术发明奖一样只设定创新性、应用效益、客观贡献等方面的原则性条件标准。 现行《条例》将国家科技进步奖分为四种类别：技术开发类、社会公益类、重大工程类和国防安全类。但分类的角度并不统一，互有重合，难以界定；且其类别</w:t>
      </w:r>
      <w:r w:rsidRPr="00F716FE">
        <w:rPr>
          <w:rFonts w:ascii="宋体" w:eastAsia="宋体" w:hAnsi="宋体" w:hint="eastAsia"/>
          <w:sz w:val="24"/>
          <w:szCs w:val="24"/>
        </w:rPr>
        <w:lastRenderedPageBreak/>
        <w:t>划分对项目的形式审查和评审工作并无实质</w:t>
      </w:r>
      <w:ins w:id="12" w:author="左佩" w:date="2019-09-29T10:02:00Z">
        <w:r w:rsidR="00761DDE">
          <w:rPr>
            <w:rFonts w:ascii="宋体" w:eastAsia="宋体" w:hAnsi="宋体" w:hint="eastAsia"/>
            <w:sz w:val="24"/>
            <w:szCs w:val="24"/>
          </w:rPr>
          <w:t>性</w:t>
        </w:r>
      </w:ins>
      <w:del w:id="13" w:author="左佩" w:date="2019-09-29T09:49:00Z">
        <w:r w:rsidRPr="00F716FE" w:rsidDel="000F76DC">
          <w:rPr>
            <w:rFonts w:ascii="宋体" w:eastAsia="宋体" w:hAnsi="宋体" w:hint="eastAsia"/>
            <w:sz w:val="24"/>
            <w:szCs w:val="24"/>
          </w:rPr>
          <w:delText>影响</w:delText>
        </w:r>
      </w:del>
      <w:ins w:id="14" w:author="左佩" w:date="2019-09-29T09:49:00Z">
        <w:r w:rsidR="000F76DC">
          <w:rPr>
            <w:rFonts w:ascii="宋体" w:eastAsia="宋体" w:hAnsi="宋体" w:hint="eastAsia"/>
            <w:sz w:val="24"/>
            <w:szCs w:val="24"/>
          </w:rPr>
          <w:t>作用</w:t>
        </w:r>
      </w:ins>
      <w:r w:rsidRPr="00F716FE">
        <w:rPr>
          <w:rFonts w:ascii="宋体" w:eastAsia="宋体" w:hAnsi="宋体" w:hint="eastAsia"/>
          <w:sz w:val="24"/>
          <w:szCs w:val="24"/>
        </w:rPr>
        <w:t>。在评审工作实践中，将综合考虑进步奖不同领域项目的特点，分别制定合理的评价指标体系，并根据实际情况不断调整完善。</w:t>
      </w:r>
    </w:p>
    <w:p w:rsidR="00B779B6" w:rsidRPr="00F716FE" w:rsidRDefault="00B779B6" w:rsidP="006309A8">
      <w:pPr>
        <w:spacing w:line="360" w:lineRule="auto"/>
        <w:ind w:firstLineChars="200" w:firstLine="480"/>
        <w:rPr>
          <w:rFonts w:ascii="宋体" w:eastAsia="宋体" w:hAnsi="宋体"/>
          <w:sz w:val="24"/>
          <w:szCs w:val="24"/>
        </w:rPr>
      </w:pPr>
      <w:r w:rsidRPr="00F716FE">
        <w:rPr>
          <w:rFonts w:ascii="宋体" w:eastAsia="宋体" w:hAnsi="宋体" w:hint="eastAsia"/>
          <w:sz w:val="24"/>
          <w:szCs w:val="24"/>
        </w:rPr>
        <w:t>本次《国家科学技术奖励条例》</w:t>
      </w:r>
      <w:r w:rsidR="00BC1EBB">
        <w:rPr>
          <w:rFonts w:ascii="宋体" w:eastAsia="宋体" w:hAnsi="宋体" w:hint="eastAsia"/>
          <w:sz w:val="24"/>
          <w:szCs w:val="24"/>
        </w:rPr>
        <w:t>修订</w:t>
      </w:r>
      <w:r w:rsidRPr="00F716FE">
        <w:rPr>
          <w:rFonts w:ascii="宋体" w:eastAsia="宋体" w:hAnsi="宋体" w:hint="eastAsia"/>
          <w:sz w:val="24"/>
          <w:szCs w:val="24"/>
        </w:rPr>
        <w:t>是对新时代下科技发展新要求的回应，是加快创新型强国的重要举措，是我国科技体制</w:t>
      </w:r>
      <w:r w:rsidR="003C457F" w:rsidRPr="00F716FE">
        <w:rPr>
          <w:rFonts w:ascii="宋体" w:eastAsia="宋体" w:hAnsi="宋体" w:hint="eastAsia"/>
          <w:sz w:val="24"/>
          <w:szCs w:val="24"/>
        </w:rPr>
        <w:t>深化</w:t>
      </w:r>
      <w:r w:rsidRPr="00F716FE">
        <w:rPr>
          <w:rFonts w:ascii="宋体" w:eastAsia="宋体" w:hAnsi="宋体" w:hint="eastAsia"/>
          <w:sz w:val="24"/>
          <w:szCs w:val="24"/>
        </w:rPr>
        <w:t>改革</w:t>
      </w:r>
      <w:r w:rsidR="003C457F" w:rsidRPr="00F716FE">
        <w:rPr>
          <w:rFonts w:ascii="宋体" w:eastAsia="宋体" w:hAnsi="宋体" w:hint="eastAsia"/>
          <w:sz w:val="24"/>
          <w:szCs w:val="24"/>
        </w:rPr>
        <w:t>开放</w:t>
      </w:r>
      <w:r w:rsidRPr="00F716FE">
        <w:rPr>
          <w:rFonts w:ascii="宋体" w:eastAsia="宋体" w:hAnsi="宋体" w:hint="eastAsia"/>
          <w:sz w:val="24"/>
          <w:szCs w:val="24"/>
        </w:rPr>
        <w:t>的重大事件</w:t>
      </w:r>
      <w:r w:rsidR="00CB69B7">
        <w:rPr>
          <w:rFonts w:ascii="宋体" w:eastAsia="宋体" w:hAnsi="宋体" w:hint="eastAsia"/>
          <w:sz w:val="24"/>
          <w:szCs w:val="24"/>
        </w:rPr>
        <w:t>，能有效</w:t>
      </w:r>
      <w:r w:rsidR="00CB69B7" w:rsidRPr="00CB69B7">
        <w:rPr>
          <w:rFonts w:ascii="宋体" w:eastAsia="宋体" w:hAnsi="宋体" w:hint="eastAsia"/>
          <w:sz w:val="24"/>
          <w:szCs w:val="24"/>
        </w:rPr>
        <w:t>维护、提升</w:t>
      </w:r>
      <w:r w:rsidR="00CB69B7" w:rsidRPr="00F716FE">
        <w:rPr>
          <w:rFonts w:ascii="宋体" w:eastAsia="宋体" w:hAnsi="宋体" w:hint="eastAsia"/>
          <w:sz w:val="24"/>
          <w:szCs w:val="24"/>
        </w:rPr>
        <w:t>国家科学技术奖</w:t>
      </w:r>
      <w:r w:rsidR="00CB69B7">
        <w:rPr>
          <w:rFonts w:ascii="宋体" w:eastAsia="宋体" w:hAnsi="宋体" w:hint="eastAsia"/>
          <w:sz w:val="24"/>
          <w:szCs w:val="24"/>
        </w:rPr>
        <w:t>的</w:t>
      </w:r>
      <w:r w:rsidR="00CB69B7" w:rsidRPr="00CB69B7">
        <w:rPr>
          <w:rFonts w:ascii="宋体" w:eastAsia="宋体" w:hAnsi="宋体" w:hint="eastAsia"/>
          <w:sz w:val="24"/>
          <w:szCs w:val="24"/>
        </w:rPr>
        <w:t>权威性、公正性、科学性、公信力、影响力，有效激发科技工作者的活力、潜力，营造回归学术本真、潜心科技创新、风清气正的</w:t>
      </w:r>
      <w:ins w:id="15" w:author="左佩" w:date="2019-09-29T10:11:00Z">
        <w:r w:rsidR="00DB10CC" w:rsidRPr="00DB10CC">
          <w:rPr>
            <w:rFonts w:ascii="宋体" w:eastAsia="宋体" w:hAnsi="宋体" w:hint="eastAsia"/>
            <w:sz w:val="24"/>
            <w:szCs w:val="24"/>
          </w:rPr>
          <w:t>科研</w:t>
        </w:r>
      </w:ins>
      <w:bookmarkStart w:id="16" w:name="_GoBack"/>
      <w:bookmarkEnd w:id="16"/>
      <w:r w:rsidR="00CB69B7" w:rsidRPr="00CB69B7">
        <w:rPr>
          <w:rFonts w:ascii="宋体" w:eastAsia="宋体" w:hAnsi="宋体" w:hint="eastAsia"/>
          <w:sz w:val="24"/>
          <w:szCs w:val="24"/>
        </w:rPr>
        <w:t>环境，推动国家创新驱动发展战略的实施。</w:t>
      </w:r>
    </w:p>
    <w:sectPr w:rsidR="00B779B6" w:rsidRPr="00F716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6AC6" w:rsidRDefault="00866AC6" w:rsidP="00670A03">
      <w:r>
        <w:separator/>
      </w:r>
    </w:p>
  </w:endnote>
  <w:endnote w:type="continuationSeparator" w:id="0">
    <w:p w:rsidR="00866AC6" w:rsidRDefault="00866AC6" w:rsidP="00670A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6AC6" w:rsidRDefault="00866AC6" w:rsidP="00670A03">
      <w:r>
        <w:separator/>
      </w:r>
    </w:p>
  </w:footnote>
  <w:footnote w:type="continuationSeparator" w:id="0">
    <w:p w:rsidR="00866AC6" w:rsidRDefault="00866AC6" w:rsidP="00670A03">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左佩">
    <w15:presenceInfo w15:providerId="None" w15:userId="左佩"/>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A87"/>
    <w:rsid w:val="00017D45"/>
    <w:rsid w:val="00021C0C"/>
    <w:rsid w:val="000473A7"/>
    <w:rsid w:val="00055C58"/>
    <w:rsid w:val="00067B35"/>
    <w:rsid w:val="000751BA"/>
    <w:rsid w:val="00084942"/>
    <w:rsid w:val="00085C46"/>
    <w:rsid w:val="00086C97"/>
    <w:rsid w:val="000D030D"/>
    <w:rsid w:val="000E7727"/>
    <w:rsid w:val="000F76DC"/>
    <w:rsid w:val="00122E30"/>
    <w:rsid w:val="00133527"/>
    <w:rsid w:val="00142B9D"/>
    <w:rsid w:val="00147356"/>
    <w:rsid w:val="001701E0"/>
    <w:rsid w:val="001A4F3A"/>
    <w:rsid w:val="001D22DF"/>
    <w:rsid w:val="00211583"/>
    <w:rsid w:val="002923ED"/>
    <w:rsid w:val="002F4393"/>
    <w:rsid w:val="003007C1"/>
    <w:rsid w:val="0034284D"/>
    <w:rsid w:val="00347315"/>
    <w:rsid w:val="0038276C"/>
    <w:rsid w:val="003A4A1B"/>
    <w:rsid w:val="003C457F"/>
    <w:rsid w:val="003D4665"/>
    <w:rsid w:val="0043267D"/>
    <w:rsid w:val="0044391B"/>
    <w:rsid w:val="00452AC9"/>
    <w:rsid w:val="00497036"/>
    <w:rsid w:val="004B0390"/>
    <w:rsid w:val="004C501E"/>
    <w:rsid w:val="004F6832"/>
    <w:rsid w:val="0050212F"/>
    <w:rsid w:val="0052049C"/>
    <w:rsid w:val="00536ABC"/>
    <w:rsid w:val="005375DA"/>
    <w:rsid w:val="005958B8"/>
    <w:rsid w:val="005965CF"/>
    <w:rsid w:val="005A4394"/>
    <w:rsid w:val="005A7506"/>
    <w:rsid w:val="005B79E1"/>
    <w:rsid w:val="005D49F0"/>
    <w:rsid w:val="006127E8"/>
    <w:rsid w:val="006165B9"/>
    <w:rsid w:val="006309A8"/>
    <w:rsid w:val="00634D3F"/>
    <w:rsid w:val="00670A03"/>
    <w:rsid w:val="00677AA9"/>
    <w:rsid w:val="00696D61"/>
    <w:rsid w:val="006A430F"/>
    <w:rsid w:val="006F3022"/>
    <w:rsid w:val="0070400A"/>
    <w:rsid w:val="0073676B"/>
    <w:rsid w:val="00756A87"/>
    <w:rsid w:val="00761DDE"/>
    <w:rsid w:val="0076563A"/>
    <w:rsid w:val="007749DB"/>
    <w:rsid w:val="00787A94"/>
    <w:rsid w:val="007E62A9"/>
    <w:rsid w:val="007E7740"/>
    <w:rsid w:val="00816EB4"/>
    <w:rsid w:val="00817E58"/>
    <w:rsid w:val="00847693"/>
    <w:rsid w:val="008558D5"/>
    <w:rsid w:val="00862220"/>
    <w:rsid w:val="00866AC6"/>
    <w:rsid w:val="00870B7E"/>
    <w:rsid w:val="008A0136"/>
    <w:rsid w:val="008C67FC"/>
    <w:rsid w:val="008D2A5B"/>
    <w:rsid w:val="00906310"/>
    <w:rsid w:val="0094008E"/>
    <w:rsid w:val="00974B12"/>
    <w:rsid w:val="00976002"/>
    <w:rsid w:val="009902EA"/>
    <w:rsid w:val="009D17CC"/>
    <w:rsid w:val="009F39E2"/>
    <w:rsid w:val="00A14C9F"/>
    <w:rsid w:val="00A21FA6"/>
    <w:rsid w:val="00A41301"/>
    <w:rsid w:val="00A51A97"/>
    <w:rsid w:val="00A62DE0"/>
    <w:rsid w:val="00A82435"/>
    <w:rsid w:val="00A90C0B"/>
    <w:rsid w:val="00AA3DC1"/>
    <w:rsid w:val="00AE7345"/>
    <w:rsid w:val="00B039E4"/>
    <w:rsid w:val="00B04B89"/>
    <w:rsid w:val="00B076E4"/>
    <w:rsid w:val="00B14268"/>
    <w:rsid w:val="00B73650"/>
    <w:rsid w:val="00B779B6"/>
    <w:rsid w:val="00B81B75"/>
    <w:rsid w:val="00B9062C"/>
    <w:rsid w:val="00BA075D"/>
    <w:rsid w:val="00BB63D3"/>
    <w:rsid w:val="00BC1EBB"/>
    <w:rsid w:val="00BC535E"/>
    <w:rsid w:val="00C019AA"/>
    <w:rsid w:val="00C028DD"/>
    <w:rsid w:val="00C039D9"/>
    <w:rsid w:val="00C85809"/>
    <w:rsid w:val="00CA0010"/>
    <w:rsid w:val="00CA4422"/>
    <w:rsid w:val="00CB69B7"/>
    <w:rsid w:val="00CD7B48"/>
    <w:rsid w:val="00D05CC6"/>
    <w:rsid w:val="00D31E31"/>
    <w:rsid w:val="00D40F53"/>
    <w:rsid w:val="00D472D3"/>
    <w:rsid w:val="00D56253"/>
    <w:rsid w:val="00D73826"/>
    <w:rsid w:val="00D850CD"/>
    <w:rsid w:val="00DB10CC"/>
    <w:rsid w:val="00DF1774"/>
    <w:rsid w:val="00E01CA0"/>
    <w:rsid w:val="00E06DE5"/>
    <w:rsid w:val="00E07433"/>
    <w:rsid w:val="00E3705B"/>
    <w:rsid w:val="00E4708E"/>
    <w:rsid w:val="00E47270"/>
    <w:rsid w:val="00E8221F"/>
    <w:rsid w:val="00EF726A"/>
    <w:rsid w:val="00F5221B"/>
    <w:rsid w:val="00F52EF4"/>
    <w:rsid w:val="00F57F5E"/>
    <w:rsid w:val="00F716FE"/>
    <w:rsid w:val="00FA53CD"/>
    <w:rsid w:val="00FA61CD"/>
    <w:rsid w:val="00FF6E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F5FE11"/>
  <w15:chartTrackingRefBased/>
  <w15:docId w15:val="{735652A0-9280-45BA-9888-E32D7FC8C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86C97"/>
    <w:rPr>
      <w:sz w:val="18"/>
      <w:szCs w:val="18"/>
    </w:rPr>
  </w:style>
  <w:style w:type="character" w:customStyle="1" w:styleId="a4">
    <w:name w:val="批注框文本 字符"/>
    <w:basedOn w:val="a0"/>
    <w:link w:val="a3"/>
    <w:uiPriority w:val="99"/>
    <w:semiHidden/>
    <w:rsid w:val="00086C97"/>
    <w:rPr>
      <w:sz w:val="18"/>
      <w:szCs w:val="18"/>
    </w:rPr>
  </w:style>
  <w:style w:type="paragraph" w:styleId="a5">
    <w:name w:val="List Paragraph"/>
    <w:basedOn w:val="a"/>
    <w:uiPriority w:val="34"/>
    <w:qFormat/>
    <w:rsid w:val="00086C97"/>
    <w:pPr>
      <w:ind w:firstLineChars="200" w:firstLine="420"/>
    </w:pPr>
  </w:style>
  <w:style w:type="paragraph" w:styleId="a6">
    <w:name w:val="header"/>
    <w:basedOn w:val="a"/>
    <w:link w:val="a7"/>
    <w:uiPriority w:val="99"/>
    <w:unhideWhenUsed/>
    <w:rsid w:val="00670A03"/>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70A03"/>
    <w:rPr>
      <w:sz w:val="18"/>
      <w:szCs w:val="18"/>
    </w:rPr>
  </w:style>
  <w:style w:type="paragraph" w:styleId="a8">
    <w:name w:val="footer"/>
    <w:basedOn w:val="a"/>
    <w:link w:val="a9"/>
    <w:uiPriority w:val="99"/>
    <w:unhideWhenUsed/>
    <w:rsid w:val="00670A03"/>
    <w:pPr>
      <w:tabs>
        <w:tab w:val="center" w:pos="4153"/>
        <w:tab w:val="right" w:pos="8306"/>
      </w:tabs>
      <w:snapToGrid w:val="0"/>
      <w:jc w:val="left"/>
    </w:pPr>
    <w:rPr>
      <w:sz w:val="18"/>
      <w:szCs w:val="18"/>
    </w:rPr>
  </w:style>
  <w:style w:type="character" w:customStyle="1" w:styleId="a9">
    <w:name w:val="页脚 字符"/>
    <w:basedOn w:val="a0"/>
    <w:link w:val="a8"/>
    <w:uiPriority w:val="99"/>
    <w:rsid w:val="00670A03"/>
    <w:rPr>
      <w:sz w:val="18"/>
      <w:szCs w:val="18"/>
    </w:rPr>
  </w:style>
  <w:style w:type="character" w:styleId="aa">
    <w:name w:val="annotation reference"/>
    <w:basedOn w:val="a0"/>
    <w:uiPriority w:val="99"/>
    <w:semiHidden/>
    <w:unhideWhenUsed/>
    <w:rsid w:val="00133527"/>
    <w:rPr>
      <w:sz w:val="21"/>
      <w:szCs w:val="21"/>
    </w:rPr>
  </w:style>
  <w:style w:type="paragraph" w:styleId="ab">
    <w:name w:val="annotation text"/>
    <w:basedOn w:val="a"/>
    <w:link w:val="ac"/>
    <w:uiPriority w:val="99"/>
    <w:semiHidden/>
    <w:unhideWhenUsed/>
    <w:rsid w:val="00133527"/>
    <w:pPr>
      <w:jc w:val="left"/>
    </w:pPr>
  </w:style>
  <w:style w:type="character" w:customStyle="1" w:styleId="ac">
    <w:name w:val="批注文字 字符"/>
    <w:basedOn w:val="a0"/>
    <w:link w:val="ab"/>
    <w:uiPriority w:val="99"/>
    <w:semiHidden/>
    <w:rsid w:val="001335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294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312</Words>
  <Characters>1784</Characters>
  <Application>Microsoft Office Word</Application>
  <DocSecurity>0</DocSecurity>
  <Lines>14</Lines>
  <Paragraphs>4</Paragraphs>
  <ScaleCrop>false</ScaleCrop>
  <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Xiaowei Li</dc:creator>
  <cp:keywords/>
  <dc:description/>
  <cp:lastModifiedBy>左佩</cp:lastModifiedBy>
  <cp:revision>20</cp:revision>
  <dcterms:created xsi:type="dcterms:W3CDTF">2019-09-28T13:56:00Z</dcterms:created>
  <dcterms:modified xsi:type="dcterms:W3CDTF">2019-09-29T02:12:00Z</dcterms:modified>
</cp:coreProperties>
</file>